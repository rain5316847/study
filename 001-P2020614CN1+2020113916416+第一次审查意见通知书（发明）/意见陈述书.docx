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spacing w:line="480" w:lineRule="exact"/>
        <w:ind w:right="456" w:rightChars="217"/>
        <w:jc w:val="center"/>
        <w:rPr>
          <w:rFonts w:ascii="Times New Roman" w:hAnsi="Times New Roman" w:eastAsia="楷体_GB2312"/>
          <w:b/>
          <w:sz w:val="32"/>
          <w:szCs w:val="32"/>
        </w:rPr>
      </w:pPr>
      <w:r>
        <w:rPr>
          <w:rFonts w:ascii="Times New Roman" w:hAnsi="Times New Roman" w:eastAsia="楷体_GB2312"/>
          <w:b/>
          <w:sz w:val="32"/>
          <w:szCs w:val="32"/>
        </w:rPr>
        <w:t>意见陈述书正文</w:t>
      </w:r>
    </w:p>
    <w:p>
      <w:pPr>
        <w:spacing w:line="480" w:lineRule="exact"/>
        <w:ind w:right="456" w:rightChars="217"/>
        <w:rPr>
          <w:rFonts w:ascii="Times New Roman" w:hAnsi="Times New Roman" w:eastAsia="楷体_GB2312"/>
          <w:sz w:val="28"/>
        </w:rPr>
      </w:pPr>
    </w:p>
    <w:p>
      <w:pPr>
        <w:pStyle w:val="4"/>
        <w:spacing w:line="480" w:lineRule="exact"/>
        <w:ind w:right="456" w:rightChars="217"/>
        <w:rPr>
          <w:rFonts w:ascii="Times New Roman" w:hAnsi="Times New Roman" w:eastAsia="楷体_GB2312"/>
          <w:sz w:val="28"/>
          <w:szCs w:val="28"/>
        </w:rPr>
      </w:pPr>
      <w:r>
        <w:rPr>
          <w:rFonts w:ascii="Times New Roman" w:hAnsi="Times New Roman" w:eastAsia="楷体_GB2312"/>
          <w:sz w:val="28"/>
          <w:szCs w:val="28"/>
        </w:rPr>
        <w:t>尊敬的审查员：</w:t>
      </w:r>
    </w:p>
    <w:p>
      <w:pPr>
        <w:tabs>
          <w:tab w:val="left" w:pos="210"/>
        </w:tabs>
        <w:spacing w:line="480" w:lineRule="exact"/>
        <w:ind w:right="456" w:rightChars="217" w:firstLine="560" w:firstLineChars="200"/>
        <w:rPr>
          <w:rFonts w:hint="eastAsia" w:ascii="Times New Roman" w:hAnsi="Times New Roman" w:eastAsia="楷体_GB2312"/>
          <w:sz w:val="28"/>
          <w:lang w:val="en-US" w:eastAsia="zh-CN"/>
        </w:rPr>
      </w:pPr>
      <w:r>
        <w:rPr>
          <w:rFonts w:ascii="Times New Roman" w:hAnsi="Times New Roman" w:eastAsia="楷体_GB2312"/>
          <w:sz w:val="28"/>
        </w:rPr>
        <w:t>您好！</w:t>
      </w:r>
    </w:p>
    <w:p>
      <w:pPr>
        <w:tabs>
          <w:tab w:val="left" w:pos="210"/>
        </w:tabs>
        <w:spacing w:line="480" w:lineRule="exact"/>
        <w:ind w:right="456" w:rightChars="217" w:firstLine="560" w:firstLineChars="200"/>
        <w:rPr>
          <w:rFonts w:ascii="Times New Roman" w:hAnsi="Times New Roman" w:eastAsia="楷体_GB2312"/>
          <w:sz w:val="28"/>
        </w:rPr>
      </w:pPr>
      <w:r>
        <w:rPr>
          <w:rFonts w:ascii="Times New Roman" w:hAnsi="Times New Roman" w:eastAsia="楷体_GB2312"/>
          <w:sz w:val="28"/>
        </w:rPr>
        <w:t>感谢您为本申请付出的辛勤劳动！本意见陈述书针对国家知识产权局于</w:t>
      </w:r>
      <w:r>
        <w:rPr>
          <w:rFonts w:hint="eastAsia" w:ascii="Times New Roman" w:hAnsi="Times New Roman" w:eastAsia="楷体_GB2312"/>
          <w:sz w:val="28"/>
          <w:lang w:val="en-US" w:eastAsia="zh-CN"/>
        </w:rPr>
        <w:t>20</w:t>
      </w:r>
      <w:ins w:id="0" w:author="RZH" w:date="2024-05-14T10:41:05Z">
        <w:r>
          <w:rPr>
            <w:rFonts w:hint="eastAsia" w:eastAsia="楷体_GB2312"/>
            <w:sz w:val="28"/>
            <w:lang w:val="en-US" w:eastAsia="zh-CN"/>
          </w:rPr>
          <w:t>24</w:t>
        </w:r>
      </w:ins>
      <w:r>
        <w:rPr>
          <w:rFonts w:ascii="Times New Roman" w:hAnsi="Times New Roman" w:eastAsia="楷体_GB2312"/>
          <w:sz w:val="28"/>
        </w:rPr>
        <w:t>年</w:t>
      </w:r>
      <w:ins w:id="1" w:author="RZH" w:date="2024-05-14T10:41:07Z">
        <w:r>
          <w:rPr>
            <w:rFonts w:hint="eastAsia" w:eastAsia="楷体_GB2312"/>
            <w:sz w:val="28"/>
            <w:lang w:val="en-US" w:eastAsia="zh-CN"/>
          </w:rPr>
          <w:t>03</w:t>
        </w:r>
      </w:ins>
      <w:r>
        <w:rPr>
          <w:rFonts w:ascii="Times New Roman" w:hAnsi="Times New Roman" w:eastAsia="楷体_GB2312"/>
          <w:sz w:val="28"/>
        </w:rPr>
        <w:t>月</w:t>
      </w:r>
      <w:ins w:id="2" w:author="RZH" w:date="2024-05-14T10:41:09Z">
        <w:r>
          <w:rPr>
            <w:rFonts w:hint="eastAsia" w:eastAsia="楷体_GB2312"/>
            <w:sz w:val="28"/>
            <w:lang w:val="en-US" w:eastAsia="zh-CN"/>
          </w:rPr>
          <w:t>30</w:t>
        </w:r>
      </w:ins>
      <w:r>
        <w:rPr>
          <w:rFonts w:ascii="Times New Roman" w:hAnsi="Times New Roman" w:eastAsia="楷体_GB2312"/>
          <w:sz w:val="28"/>
        </w:rPr>
        <w:t>日发出的第</w:t>
      </w:r>
      <w:r>
        <w:rPr>
          <w:rFonts w:hint="eastAsia" w:eastAsia="楷体_GB2312"/>
          <w:sz w:val="28"/>
          <w:lang w:val="en-US" w:eastAsia="zh-CN"/>
        </w:rPr>
        <w:t>一</w:t>
      </w:r>
      <w:r>
        <w:rPr>
          <w:rFonts w:ascii="Times New Roman" w:hAnsi="Times New Roman" w:eastAsia="楷体_GB2312"/>
          <w:sz w:val="28"/>
        </w:rPr>
        <w:t>次审查意见通知书中的审查意见。申请人在仔细研究了审查意见后，陈述如下意见：</w:t>
      </w:r>
    </w:p>
    <w:p>
      <w:pPr>
        <w:tabs>
          <w:tab w:val="left" w:pos="210"/>
        </w:tabs>
        <w:spacing w:line="480" w:lineRule="exact"/>
        <w:rPr>
          <w:rFonts w:ascii="Times New Roman" w:hAnsi="Times New Roman" w:eastAsia="楷体_GB2312"/>
          <w:sz w:val="28"/>
        </w:rPr>
      </w:pPr>
      <w:r>
        <w:rPr>
          <w:rFonts w:hint="eastAsia" w:eastAsia="楷体_GB2312"/>
          <w:sz w:val="28"/>
          <w:lang w:val="en-US" w:eastAsia="zh-CN"/>
        </w:rPr>
        <w:tab/>
      </w:r>
      <w:r>
        <w:rPr>
          <w:rFonts w:hint="eastAsia" w:eastAsia="楷体_GB2312"/>
          <w:sz w:val="28"/>
          <w:lang w:val="en-US" w:eastAsia="zh-CN"/>
        </w:rPr>
        <w:t>一</w:t>
      </w:r>
      <w:r>
        <w:rPr>
          <w:rFonts w:ascii="Times New Roman" w:hAnsi="Times New Roman" w:eastAsia="楷体_GB2312"/>
          <w:sz w:val="28"/>
        </w:rPr>
        <w:t>、关于权利要求1具备创造性的理由</w:t>
      </w:r>
    </w:p>
    <w:p>
      <w:pPr>
        <w:tabs>
          <w:tab w:val="left" w:pos="210"/>
        </w:tabs>
        <w:spacing w:line="480" w:lineRule="exact"/>
        <w:ind w:right="456" w:rightChars="217" w:firstLine="560" w:firstLineChars="200"/>
        <w:rPr>
          <w:rFonts w:ascii="Times New Roman" w:hAnsi="Times New Roman" w:eastAsia="楷体_GB2312"/>
          <w:sz w:val="28"/>
        </w:rPr>
      </w:pPr>
      <w:r>
        <w:rPr>
          <w:rFonts w:ascii="Times New Roman" w:hAnsi="Times New Roman" w:eastAsia="楷体_GB2312"/>
          <w:sz w:val="28"/>
        </w:rPr>
        <w:t>如审查意见所述，将对比文件1确定为最接近的现有技术。</w:t>
      </w:r>
    </w:p>
    <w:p>
      <w:pPr>
        <w:tabs>
          <w:tab w:val="left" w:pos="210"/>
        </w:tabs>
        <w:spacing w:line="480" w:lineRule="exact"/>
        <w:ind w:right="456" w:rightChars="217" w:firstLine="560" w:firstLineChars="200"/>
        <w:rPr>
          <w:ins w:id="3" w:author="RZH" w:date="2024-05-14T13:40:32Z"/>
          <w:rFonts w:hint="eastAsia" w:ascii="Times New Roman" w:hAnsi="Times New Roman" w:eastAsia="楷体_GB2312"/>
          <w:sz w:val="28"/>
        </w:rPr>
      </w:pPr>
      <w:r>
        <w:rPr>
          <w:rFonts w:ascii="Times New Roman" w:hAnsi="Times New Roman" w:eastAsia="楷体_GB2312"/>
          <w:sz w:val="28"/>
        </w:rPr>
        <w:t>对比文件1</w:t>
      </w:r>
      <w:ins w:id="4" w:author="RZH" w:date="2024-05-14T10:46:35Z">
        <w:r>
          <w:rPr>
            <w:rFonts w:hint="eastAsia" w:ascii="Times New Roman" w:hAnsi="Times New Roman" w:eastAsia="楷体_GB2312"/>
            <w:sz w:val="28"/>
          </w:rPr>
          <w:t>(“汽车操纵稳定性虚拟仿真研究”，彭鹏峰，中国优秀硕士学位论文全文数据库 信息科技辑，第 08 期，第 I138-1182 页，2009 年 08 月 15 日）公开了汽车操纵稳定性虚拟仿真研究，并具体公开了（参见正文第 3.2-3.3 节）：3.2 建模关键技术：纹理映射技术：纹理映射是一种将二维图像映射到一个几何形状上来产生特殊效果或真实感的一种技术。图 3.2 为虚拟客车模型中车灯、车牌、标识采用纹理映射技术后的效果图 （相当于车牌纹理贴图）。3.3 三维虚拟汽车模型；通常的做法是用二维图像作为背景图像来创建车辆三维模型，二维图像的作用是提供建模参考点，获得车辆前、后、左、右视图的图片及车辆的基本尺寸参数后就可以按比例对车辆进行建 模了。</w:t>
        </w:r>
      </w:ins>
    </w:p>
    <w:p>
      <w:pPr>
        <w:tabs>
          <w:tab w:val="left" w:pos="210"/>
        </w:tabs>
        <w:spacing w:line="480" w:lineRule="exact"/>
        <w:ind w:right="456" w:rightChars="217" w:firstLine="560" w:firstLineChars="200"/>
        <w:rPr>
          <w:rFonts w:hint="default" w:ascii="Times New Roman" w:hAnsi="Times New Roman" w:eastAsia="楷体_GB2312"/>
          <w:sz w:val="28"/>
          <w:lang w:val="en-US" w:eastAsia="zh-CN"/>
        </w:rPr>
      </w:pPr>
      <w:ins w:id="5" w:author="RZH" w:date="2024-05-14T17:14:39Z">
        <w:r>
          <w:rPr>
            <w:rFonts w:hint="default" w:ascii="Times New Roman" w:hAnsi="Times New Roman" w:eastAsia="楷体_GB2312"/>
            <w:sz w:val="28"/>
            <w:lang w:val="en-US"/>
          </w:rPr>
          <w:t>申请人对</w:t>
        </w:r>
      </w:ins>
      <w:ins w:id="6" w:author="RZH" w:date="2024-05-14T17:15:08Z">
        <w:r>
          <w:rPr>
            <w:rFonts w:hint="default" w:ascii="Times New Roman" w:hAnsi="Times New Roman" w:eastAsia="楷体_GB2312"/>
            <w:sz w:val="28"/>
            <w:lang w:val="en-US"/>
          </w:rPr>
          <w:t>审查意见</w:t>
        </w:r>
      </w:ins>
      <w:ins w:id="7" w:author="RZH" w:date="2024-05-14T17:15:10Z">
        <w:r>
          <w:rPr>
            <w:rFonts w:hint="eastAsia" w:ascii="Times New Roman" w:hAnsi="Times New Roman" w:eastAsia="楷体_GB2312"/>
            <w:sz w:val="28"/>
            <w:lang w:val="en-US" w:eastAsia="zh-CN"/>
          </w:rPr>
          <w:t>中</w:t>
        </w:r>
      </w:ins>
      <w:ins w:id="8" w:author="RZH" w:date="2024-05-14T17:14:39Z">
        <w:r>
          <w:rPr>
            <w:rFonts w:hint="default" w:ascii="Times New Roman" w:hAnsi="Times New Roman" w:eastAsia="楷体_GB2312"/>
            <w:sz w:val="28"/>
            <w:lang w:val="en-US"/>
          </w:rPr>
          <w:t>权利要求 1 与对比文件1的其区别技术特征无异议</w:t>
        </w:r>
      </w:ins>
      <w:ins w:id="9" w:author="RZH" w:date="2024-05-14T17:14:40Z">
        <w:r>
          <w:rPr>
            <w:rFonts w:hint="eastAsia" w:ascii="Times New Roman" w:hAnsi="Times New Roman" w:eastAsia="楷体_GB2312"/>
            <w:sz w:val="28"/>
            <w:lang w:val="en-US" w:eastAsia="zh-CN"/>
          </w:rPr>
          <w:t>。</w:t>
        </w:r>
      </w:ins>
      <w:ins w:id="10" w:author="RZH" w:date="2024-05-14T13:40:32Z">
        <w:r>
          <w:rPr>
            <w:rFonts w:hint="default" w:ascii="Times New Roman" w:hAnsi="Times New Roman" w:eastAsia="楷体_GB2312"/>
            <w:sz w:val="28"/>
            <w:lang w:val="en-US"/>
          </w:rPr>
          <w:t>权利要求 1 请求保护的技术方案与对比文件 1 公开的内容相比，其区别技术特征仅在于：获取所述车辆对应的车牌信息；依据所述车牌信息，确定对应的车牌纹理贴图。</w:t>
        </w:r>
      </w:ins>
    </w:p>
    <w:p>
      <w:pPr>
        <w:tabs>
          <w:tab w:val="left" w:pos="210"/>
        </w:tabs>
        <w:spacing w:line="480" w:lineRule="exact"/>
        <w:ind w:right="456" w:rightChars="217" w:firstLine="560" w:firstLineChars="200"/>
        <w:rPr>
          <w:rFonts w:ascii="Times New Roman" w:hAnsi="Times New Roman" w:eastAsia="楷体_GB2312"/>
          <w:sz w:val="28"/>
        </w:rPr>
      </w:pPr>
      <w:ins w:id="11" w:author="RZH" w:date="2024-05-14T17:07:21Z">
        <w:r>
          <w:rPr>
            <w:rFonts w:hint="eastAsia" w:ascii="Times New Roman" w:hAnsi="Times New Roman" w:eastAsia="楷体_GB2312"/>
            <w:sz w:val="28"/>
            <w:lang w:val="en-US" w:eastAsia="zh-CN"/>
          </w:rPr>
          <w:t>但</w:t>
        </w:r>
      </w:ins>
      <w:r>
        <w:rPr>
          <w:rFonts w:ascii="Times New Roman" w:hAnsi="Times New Roman" w:eastAsia="楷体_GB2312"/>
          <w:sz w:val="28"/>
        </w:rPr>
        <w:t>申请人认为与对比文件1公开的技术方案相比，本申请权利要求1</w:t>
      </w:r>
      <w:ins w:id="12" w:author="RZH" w:date="2024-05-14T11:25:12Z">
        <w:r>
          <w:rPr>
            <w:rFonts w:hint="default" w:ascii="Times New Roman" w:hAnsi="Times New Roman" w:eastAsia="楷体_GB2312"/>
            <w:sz w:val="28"/>
            <w:lang w:val="en-US" w:eastAsia="zh-CN"/>
          </w:rPr>
          <w:t>实际要解决的技术问题</w:t>
        </w:r>
      </w:ins>
      <w:ins w:id="13" w:author="RZH" w:date="2024-05-14T11:25:16Z">
        <w:r>
          <w:rPr>
            <w:rFonts w:hint="eastAsia" w:ascii="Times New Roman" w:hAnsi="Times New Roman" w:eastAsia="楷体_GB2312"/>
            <w:sz w:val="28"/>
            <w:lang w:val="en-US" w:eastAsia="zh-CN"/>
          </w:rPr>
          <w:t>并</w:t>
        </w:r>
      </w:ins>
      <w:ins w:id="14" w:author="RZH" w:date="2024-05-14T11:25:18Z">
        <w:r>
          <w:rPr>
            <w:rFonts w:hint="eastAsia" w:ascii="Times New Roman" w:hAnsi="Times New Roman" w:eastAsia="楷体_GB2312"/>
            <w:sz w:val="28"/>
            <w:lang w:val="en-US" w:eastAsia="zh-CN"/>
          </w:rPr>
          <w:t>不</w:t>
        </w:r>
      </w:ins>
      <w:ins w:id="15" w:author="RZH" w:date="2024-05-14T11:25:12Z">
        <w:r>
          <w:rPr>
            <w:rFonts w:hint="default" w:ascii="Times New Roman" w:hAnsi="Times New Roman" w:eastAsia="楷体_GB2312"/>
            <w:sz w:val="28"/>
            <w:lang w:val="en-US" w:eastAsia="zh-CN"/>
          </w:rPr>
          <w:t>是</w:t>
        </w:r>
      </w:ins>
      <w:ins w:id="16" w:author="RZH" w:date="2024-05-14T11:25:24Z">
        <w:r>
          <w:rPr>
            <w:rFonts w:hint="eastAsia" w:ascii="Times New Roman" w:hAnsi="Times New Roman" w:eastAsia="楷体_GB2312"/>
            <w:sz w:val="28"/>
            <w:lang w:val="en-US" w:eastAsia="zh-CN"/>
          </w:rPr>
          <w:t>“</w:t>
        </w:r>
      </w:ins>
      <w:ins w:id="17" w:author="RZH" w:date="2024-05-14T11:25:24Z">
        <w:r>
          <w:rPr>
            <w:rFonts w:hint="eastAsia" w:ascii="Times New Roman" w:hAnsi="Times New Roman" w:eastAsia="楷体_GB2312"/>
            <w:b/>
            <w:bCs/>
            <w:sz w:val="28"/>
            <w:lang w:val="en-US" w:eastAsia="zh-CN"/>
          </w:rPr>
          <w:t>如何确定车牌纹理贴图</w:t>
        </w:r>
      </w:ins>
      <w:ins w:id="18" w:author="RZH" w:date="2024-05-14T11:25:24Z">
        <w:r>
          <w:rPr>
            <w:rFonts w:hint="eastAsia" w:ascii="Times New Roman" w:hAnsi="Times New Roman" w:eastAsia="楷体_GB2312"/>
            <w:sz w:val="28"/>
            <w:lang w:val="en-US" w:eastAsia="zh-CN"/>
          </w:rPr>
          <w:t>”</w:t>
        </w:r>
      </w:ins>
      <w:r>
        <w:rPr>
          <w:rFonts w:hint="eastAsia" w:ascii="Times New Roman" w:hAnsi="Times New Roman" w:eastAsia="楷体_GB2312"/>
          <w:sz w:val="28"/>
          <w:lang w:val="en-US" w:eastAsia="zh-CN"/>
        </w:rPr>
        <w:t>，而是</w:t>
      </w:r>
      <w:r>
        <w:rPr>
          <w:rFonts w:ascii="Times New Roman" w:hAnsi="Times New Roman" w:eastAsia="楷体_GB2312"/>
          <w:sz w:val="28"/>
        </w:rPr>
        <w:t>：</w:t>
      </w:r>
    </w:p>
    <w:p>
      <w:pPr>
        <w:tabs>
          <w:tab w:val="left" w:pos="210"/>
        </w:tabs>
        <w:spacing w:line="480" w:lineRule="exact"/>
        <w:ind w:right="456" w:rightChars="217" w:firstLine="562" w:firstLineChars="200"/>
        <w:rPr>
          <w:ins w:id="19" w:author="RZH" w:date="2024-05-14T11:28:58Z"/>
          <w:rFonts w:hint="eastAsia" w:ascii="Times New Roman" w:hAnsi="Times New Roman" w:eastAsia="楷体_GB2312"/>
          <w:b/>
          <w:bCs/>
          <w:sz w:val="28"/>
          <w:lang w:val="en-US" w:eastAsia="zh-CN"/>
        </w:rPr>
      </w:pPr>
      <w:ins w:id="20" w:author="RZH" w:date="2024-05-14T11:28:47Z">
        <w:r>
          <w:rPr>
            <w:rFonts w:hint="eastAsia" w:ascii="Times New Roman" w:hAnsi="Times New Roman" w:eastAsia="楷体_GB2312"/>
            <w:b/>
            <w:bCs/>
            <w:sz w:val="28"/>
            <w:lang w:val="en-US" w:eastAsia="zh-CN"/>
          </w:rPr>
          <w:t>如何</w:t>
        </w:r>
      </w:ins>
      <w:ins w:id="21" w:author="RZH" w:date="2024-05-14T14:02:06Z">
        <w:r>
          <w:rPr>
            <w:rFonts w:hint="eastAsia" w:ascii="Times New Roman" w:hAnsi="Times New Roman" w:eastAsia="楷体_GB2312"/>
            <w:b/>
            <w:bCs/>
            <w:sz w:val="28"/>
            <w:lang w:val="en-US" w:eastAsia="zh-CN"/>
          </w:rPr>
          <w:t>自动</w:t>
        </w:r>
      </w:ins>
      <w:ins w:id="22" w:author="RZH" w:date="2024-05-14T11:28:48Z">
        <w:r>
          <w:rPr>
            <w:rFonts w:hint="eastAsia" w:ascii="Times New Roman" w:hAnsi="Times New Roman" w:eastAsia="楷体_GB2312"/>
            <w:b/>
            <w:bCs/>
            <w:sz w:val="28"/>
            <w:lang w:val="en-US" w:eastAsia="zh-CN"/>
          </w:rPr>
          <w:t>获取</w:t>
        </w:r>
      </w:ins>
      <w:ins w:id="23" w:author="RZH" w:date="2024-05-14T11:28:50Z">
        <w:bookmarkStart w:id="0" w:name="_GoBack"/>
        <w:bookmarkEnd w:id="0"/>
        <w:r>
          <w:rPr>
            <w:rFonts w:hint="eastAsia" w:ascii="Times New Roman" w:hAnsi="Times New Roman" w:eastAsia="楷体_GB2312"/>
            <w:b/>
            <w:bCs/>
            <w:sz w:val="28"/>
            <w:lang w:val="en-US" w:eastAsia="zh-CN"/>
          </w:rPr>
          <w:t>车牌</w:t>
        </w:r>
      </w:ins>
      <w:ins w:id="24" w:author="RZH" w:date="2024-05-14T11:28:52Z">
        <w:r>
          <w:rPr>
            <w:rFonts w:hint="eastAsia" w:ascii="Times New Roman" w:hAnsi="Times New Roman" w:eastAsia="楷体_GB2312"/>
            <w:b/>
            <w:bCs/>
            <w:sz w:val="28"/>
            <w:lang w:val="en-US" w:eastAsia="zh-CN"/>
          </w:rPr>
          <w:t>信息，</w:t>
        </w:r>
      </w:ins>
      <w:ins w:id="25" w:author="RZH" w:date="2024-05-14T11:28:53Z">
        <w:r>
          <w:rPr>
            <w:rFonts w:hint="eastAsia" w:ascii="Times New Roman" w:hAnsi="Times New Roman" w:eastAsia="楷体_GB2312"/>
            <w:b/>
            <w:bCs/>
            <w:sz w:val="28"/>
            <w:lang w:val="en-US" w:eastAsia="zh-CN"/>
          </w:rPr>
          <w:t>并</w:t>
        </w:r>
      </w:ins>
      <w:ins w:id="26" w:author="RZH" w:date="2024-05-14T11:28:42Z">
        <w:r>
          <w:rPr>
            <w:rFonts w:hint="eastAsia" w:ascii="Times New Roman" w:hAnsi="Times New Roman" w:eastAsia="楷体_GB2312"/>
            <w:b/>
            <w:bCs/>
            <w:sz w:val="28"/>
            <w:lang w:val="en-US" w:eastAsia="zh-CN"/>
          </w:rPr>
          <w:t>依据所述车牌信息确定对应的车牌纹理贴图</w:t>
        </w:r>
      </w:ins>
      <w:ins w:id="27" w:author="RZH" w:date="2024-05-14T11:29:01Z">
        <w:r>
          <w:rPr>
            <w:rFonts w:hint="eastAsia" w:ascii="Times New Roman" w:hAnsi="Times New Roman" w:eastAsia="楷体_GB2312"/>
            <w:b/>
            <w:bCs/>
            <w:sz w:val="28"/>
            <w:lang w:val="en-US" w:eastAsia="zh-CN"/>
          </w:rPr>
          <w:t>。</w:t>
        </w:r>
      </w:ins>
    </w:p>
    <w:p>
      <w:pPr>
        <w:tabs>
          <w:tab w:val="left" w:pos="210"/>
        </w:tabs>
        <w:spacing w:line="480" w:lineRule="exact"/>
        <w:ind w:right="456" w:rightChars="217" w:firstLine="560" w:firstLineChars="200"/>
        <w:rPr>
          <w:ins w:id="28" w:author="RZH" w:date="2024-05-14T11:30:40Z"/>
          <w:rFonts w:hint="eastAsia" w:ascii="Times New Roman" w:hAnsi="Times New Roman" w:eastAsia="楷体_GB2312"/>
          <w:sz w:val="28"/>
          <w:lang w:val="en-US" w:eastAsia="zh-CN"/>
        </w:rPr>
      </w:pPr>
      <w:r>
        <w:rPr>
          <w:rFonts w:hint="eastAsia" w:ascii="Times New Roman" w:hAnsi="Times New Roman" w:eastAsia="楷体_GB2312"/>
          <w:sz w:val="28"/>
          <w:lang w:val="en-US" w:eastAsia="zh-CN"/>
        </w:rPr>
        <w:t>权利要求1与对比文件1技术方案的具体区别为：</w:t>
      </w:r>
    </w:p>
    <w:p>
      <w:pPr>
        <w:tabs>
          <w:tab w:val="left" w:pos="210"/>
        </w:tabs>
        <w:spacing w:line="480" w:lineRule="exact"/>
        <w:ind w:right="456" w:rightChars="217" w:firstLine="560" w:firstLineChars="200"/>
        <w:rPr>
          <w:ins w:id="29" w:author="RZH" w:date="2024-05-14T11:40:40Z"/>
          <w:rFonts w:hint="eastAsia" w:ascii="Times New Roman" w:hAnsi="Times New Roman" w:eastAsia="楷体_GB2312"/>
          <w:sz w:val="28"/>
          <w:lang w:val="en-US" w:eastAsia="zh-CN"/>
        </w:rPr>
      </w:pPr>
      <w:ins w:id="30" w:author="RZH" w:date="2024-05-14T11:32:20Z">
        <w:r>
          <w:rPr>
            <w:rFonts w:hint="eastAsia" w:ascii="Times New Roman" w:hAnsi="Times New Roman" w:eastAsia="楷体_GB2312"/>
            <w:sz w:val="28"/>
            <w:lang w:val="en-US" w:eastAsia="zh-CN"/>
          </w:rPr>
          <w:t>对比文件1</w:t>
        </w:r>
      </w:ins>
      <w:ins w:id="31" w:author="RZH" w:date="2024-05-14T11:32:21Z">
        <w:r>
          <w:rPr>
            <w:rFonts w:hint="eastAsia" w:ascii="Times New Roman" w:hAnsi="Times New Roman" w:eastAsia="楷体_GB2312"/>
            <w:sz w:val="28"/>
            <w:lang w:val="en-US" w:eastAsia="zh-CN"/>
          </w:rPr>
          <w:t>中</w:t>
        </w:r>
      </w:ins>
      <w:ins w:id="32" w:author="RZH" w:date="2024-05-14T11:32:23Z">
        <w:r>
          <w:rPr>
            <w:rFonts w:hint="eastAsia" w:ascii="Times New Roman" w:hAnsi="Times New Roman" w:eastAsia="楷体_GB2312"/>
            <w:sz w:val="28"/>
            <w:lang w:val="en-US" w:eastAsia="zh-CN"/>
          </w:rPr>
          <w:t>提到</w:t>
        </w:r>
      </w:ins>
      <w:ins w:id="33" w:author="RZH" w:date="2024-05-14T11:32:29Z">
        <w:r>
          <w:rPr>
            <w:rFonts w:hint="eastAsia" w:ascii="Times New Roman" w:hAnsi="Times New Roman" w:eastAsia="楷体_GB2312"/>
            <w:sz w:val="28"/>
            <w:lang w:val="en-US" w:eastAsia="zh-CN"/>
          </w:rPr>
          <w:t>如何</w:t>
        </w:r>
      </w:ins>
      <w:ins w:id="34" w:author="RZH" w:date="2024-05-14T11:32:30Z">
        <w:r>
          <w:rPr>
            <w:rFonts w:hint="eastAsia" w:ascii="Times New Roman" w:hAnsi="Times New Roman" w:eastAsia="楷体_GB2312"/>
            <w:sz w:val="28"/>
            <w:lang w:val="en-US" w:eastAsia="zh-CN"/>
          </w:rPr>
          <w:t>通过</w:t>
        </w:r>
      </w:ins>
      <w:ins w:id="35" w:author="RZH" w:date="2024-05-14T11:32:35Z">
        <w:r>
          <w:rPr>
            <w:rFonts w:hint="eastAsia" w:ascii="Times New Roman" w:hAnsi="Times New Roman" w:eastAsia="楷体_GB2312"/>
            <w:sz w:val="28"/>
            <w:lang w:val="en-US" w:eastAsia="zh-CN"/>
          </w:rPr>
          <w:t>二维图像作为背景图像来创建车辆三维模型</w:t>
        </w:r>
      </w:ins>
      <w:ins w:id="36" w:author="RZH" w:date="2024-05-14T11:32:40Z">
        <w:r>
          <w:rPr>
            <w:rFonts w:hint="eastAsia" w:ascii="Times New Roman" w:hAnsi="Times New Roman" w:eastAsia="楷体_GB2312"/>
            <w:sz w:val="28"/>
            <w:lang w:val="en-US" w:eastAsia="zh-CN"/>
          </w:rPr>
          <w:t>，</w:t>
        </w:r>
      </w:ins>
      <w:ins w:id="37" w:author="RZH" w:date="2024-05-14T11:32:41Z">
        <w:r>
          <w:rPr>
            <w:rFonts w:hint="eastAsia" w:ascii="Times New Roman" w:hAnsi="Times New Roman" w:eastAsia="楷体_GB2312"/>
            <w:sz w:val="28"/>
            <w:lang w:val="en-US" w:eastAsia="zh-CN"/>
          </w:rPr>
          <w:t>并且可</w:t>
        </w:r>
      </w:ins>
      <w:ins w:id="38" w:author="RZH" w:date="2024-05-14T11:32:42Z">
        <w:r>
          <w:rPr>
            <w:rFonts w:hint="eastAsia" w:ascii="Times New Roman" w:hAnsi="Times New Roman" w:eastAsia="楷体_GB2312"/>
            <w:sz w:val="28"/>
            <w:lang w:val="en-US" w:eastAsia="zh-CN"/>
          </w:rPr>
          <w:t>通过</w:t>
        </w:r>
      </w:ins>
      <w:ins w:id="39" w:author="RZH" w:date="2024-05-14T11:32:51Z">
        <w:r>
          <w:rPr>
            <w:rFonts w:hint="eastAsia" w:ascii="Times New Roman" w:hAnsi="Times New Roman" w:eastAsia="楷体_GB2312"/>
            <w:sz w:val="28"/>
            <w:lang w:val="en-US" w:eastAsia="zh-CN"/>
          </w:rPr>
          <w:t>纹理映射产生特殊效果或真实感</w:t>
        </w:r>
      </w:ins>
      <w:ins w:id="40" w:author="RZH" w:date="2024-05-14T11:33:16Z">
        <w:r>
          <w:rPr>
            <w:rFonts w:hint="eastAsia" w:ascii="Times New Roman" w:hAnsi="Times New Roman" w:eastAsia="楷体_GB2312"/>
            <w:sz w:val="28"/>
            <w:lang w:val="en-US" w:eastAsia="zh-CN"/>
          </w:rPr>
          <w:t>。</w:t>
        </w:r>
      </w:ins>
      <w:ins w:id="41" w:author="RZH" w:date="2024-05-14T11:33:18Z">
        <w:r>
          <w:rPr>
            <w:rFonts w:hint="eastAsia" w:ascii="Times New Roman" w:hAnsi="Times New Roman" w:eastAsia="楷体_GB2312"/>
            <w:sz w:val="28"/>
            <w:lang w:val="en-US" w:eastAsia="zh-CN"/>
          </w:rPr>
          <w:t>即</w:t>
        </w:r>
      </w:ins>
      <w:ins w:id="42" w:author="RZH" w:date="2024-05-14T11:33:19Z">
        <w:r>
          <w:rPr>
            <w:rFonts w:hint="eastAsia" w:ascii="Times New Roman" w:hAnsi="Times New Roman" w:eastAsia="楷体_GB2312"/>
            <w:sz w:val="28"/>
            <w:lang w:val="en-US" w:eastAsia="zh-CN"/>
          </w:rPr>
          <w:t>所有</w:t>
        </w:r>
      </w:ins>
      <w:ins w:id="43" w:author="RZH" w:date="2024-05-14T11:33:20Z">
        <w:r>
          <w:rPr>
            <w:rFonts w:hint="eastAsia" w:ascii="Times New Roman" w:hAnsi="Times New Roman" w:eastAsia="楷体_GB2312"/>
            <w:sz w:val="28"/>
            <w:lang w:val="en-US" w:eastAsia="zh-CN"/>
          </w:rPr>
          <w:t>的</w:t>
        </w:r>
      </w:ins>
      <w:ins w:id="44" w:author="RZH" w:date="2024-05-14T11:33:32Z">
        <w:r>
          <w:rPr>
            <w:rFonts w:hint="eastAsia" w:ascii="Times New Roman" w:hAnsi="Times New Roman" w:eastAsia="楷体_GB2312"/>
            <w:sz w:val="28"/>
            <w:lang w:val="en-US" w:eastAsia="zh-CN"/>
          </w:rPr>
          <w:t>二维图像</w:t>
        </w:r>
      </w:ins>
      <w:ins w:id="45" w:author="RZH" w:date="2024-05-14T11:33:33Z">
        <w:r>
          <w:rPr>
            <w:rFonts w:hint="eastAsia" w:ascii="Times New Roman" w:hAnsi="Times New Roman" w:eastAsia="楷体_GB2312"/>
            <w:sz w:val="28"/>
            <w:lang w:val="en-US" w:eastAsia="zh-CN"/>
          </w:rPr>
          <w:t>都是</w:t>
        </w:r>
      </w:ins>
      <w:ins w:id="46" w:author="RZH" w:date="2024-05-14T11:33:34Z">
        <w:r>
          <w:rPr>
            <w:rFonts w:hint="eastAsia" w:ascii="Times New Roman" w:hAnsi="Times New Roman" w:eastAsia="楷体_GB2312"/>
            <w:sz w:val="28"/>
            <w:lang w:val="en-US" w:eastAsia="zh-CN"/>
          </w:rPr>
          <w:t>由</w:t>
        </w:r>
      </w:ins>
      <w:ins w:id="47" w:author="RZH" w:date="2024-05-14T11:33:35Z">
        <w:r>
          <w:rPr>
            <w:rFonts w:hint="eastAsia" w:ascii="Times New Roman" w:hAnsi="Times New Roman" w:eastAsia="楷体_GB2312"/>
            <w:sz w:val="28"/>
            <w:lang w:val="en-US" w:eastAsia="zh-CN"/>
          </w:rPr>
          <w:t>人工</w:t>
        </w:r>
      </w:ins>
      <w:ins w:id="48" w:author="RZH" w:date="2024-05-14T11:33:37Z">
        <w:r>
          <w:rPr>
            <w:rFonts w:hint="eastAsia" w:ascii="Times New Roman" w:hAnsi="Times New Roman" w:eastAsia="楷体_GB2312"/>
            <w:sz w:val="28"/>
            <w:lang w:val="en-US" w:eastAsia="zh-CN"/>
          </w:rPr>
          <w:t>输入，</w:t>
        </w:r>
      </w:ins>
      <w:ins w:id="49" w:author="RZH" w:date="2024-05-14T11:34:10Z">
        <w:r>
          <w:rPr>
            <w:rFonts w:hint="eastAsia" w:ascii="Times New Roman" w:hAnsi="Times New Roman" w:eastAsia="楷体_GB2312"/>
            <w:sz w:val="28"/>
            <w:lang w:val="en-US" w:eastAsia="zh-CN"/>
          </w:rPr>
          <w:t>再由</w:t>
        </w:r>
      </w:ins>
      <w:ins w:id="50" w:author="RZH" w:date="2024-05-14T11:34:11Z">
        <w:r>
          <w:rPr>
            <w:rFonts w:hint="eastAsia" w:ascii="Times New Roman" w:hAnsi="Times New Roman" w:eastAsia="楷体_GB2312"/>
            <w:sz w:val="28"/>
            <w:lang w:val="en-US" w:eastAsia="zh-CN"/>
          </w:rPr>
          <w:t>计算机</w:t>
        </w:r>
      </w:ins>
      <w:ins w:id="51" w:author="RZH" w:date="2024-05-14T11:34:13Z">
        <w:r>
          <w:rPr>
            <w:rFonts w:hint="eastAsia" w:ascii="Times New Roman" w:hAnsi="Times New Roman" w:eastAsia="楷体_GB2312"/>
            <w:sz w:val="28"/>
            <w:lang w:val="en-US" w:eastAsia="zh-CN"/>
          </w:rPr>
          <w:t>进行</w:t>
        </w:r>
      </w:ins>
      <w:ins w:id="52" w:author="RZH" w:date="2024-05-14T11:34:14Z">
        <w:r>
          <w:rPr>
            <w:rFonts w:hint="eastAsia" w:ascii="Times New Roman" w:hAnsi="Times New Roman" w:eastAsia="楷体_GB2312"/>
            <w:sz w:val="28"/>
            <w:lang w:val="en-US" w:eastAsia="zh-CN"/>
          </w:rPr>
          <w:t>建模</w:t>
        </w:r>
      </w:ins>
      <w:ins w:id="53" w:author="RZH" w:date="2024-05-14T13:42:31Z">
        <w:r>
          <w:rPr>
            <w:rFonts w:hint="eastAsia" w:ascii="Times New Roman" w:hAnsi="Times New Roman" w:eastAsia="楷体_GB2312"/>
            <w:sz w:val="28"/>
            <w:lang w:val="en-US" w:eastAsia="zh-CN"/>
          </w:rPr>
          <w:t>或者</w:t>
        </w:r>
      </w:ins>
      <w:ins w:id="54" w:author="RZH" w:date="2024-05-14T13:42:32Z">
        <w:r>
          <w:rPr>
            <w:rFonts w:hint="eastAsia" w:ascii="Times New Roman" w:hAnsi="Times New Roman" w:eastAsia="楷体_GB2312"/>
            <w:sz w:val="28"/>
            <w:lang w:val="en-US" w:eastAsia="zh-CN"/>
          </w:rPr>
          <w:t>处理</w:t>
        </w:r>
      </w:ins>
      <w:ins w:id="55" w:author="RZH" w:date="2024-05-14T11:34:14Z">
        <w:r>
          <w:rPr>
            <w:rFonts w:hint="eastAsia" w:ascii="Times New Roman" w:hAnsi="Times New Roman" w:eastAsia="楷体_GB2312"/>
            <w:sz w:val="28"/>
            <w:lang w:val="en-US" w:eastAsia="zh-CN"/>
          </w:rPr>
          <w:t>。</w:t>
        </w:r>
      </w:ins>
      <w:ins w:id="56" w:author="RZH" w:date="2024-05-14T11:34:15Z">
        <w:r>
          <w:rPr>
            <w:rFonts w:hint="eastAsia" w:ascii="Times New Roman" w:hAnsi="Times New Roman" w:eastAsia="楷体_GB2312"/>
            <w:sz w:val="28"/>
            <w:lang w:val="en-US" w:eastAsia="zh-CN"/>
          </w:rPr>
          <w:t>而</w:t>
        </w:r>
      </w:ins>
      <w:ins w:id="57" w:author="RZH" w:date="2024-05-14T11:34:16Z">
        <w:r>
          <w:rPr>
            <w:rFonts w:hint="eastAsia" w:ascii="Times New Roman" w:hAnsi="Times New Roman" w:eastAsia="楷体_GB2312"/>
            <w:sz w:val="28"/>
            <w:lang w:val="en-US" w:eastAsia="zh-CN"/>
          </w:rPr>
          <w:t>权利</w:t>
        </w:r>
      </w:ins>
      <w:ins w:id="58" w:author="RZH" w:date="2024-05-14T11:34:17Z">
        <w:r>
          <w:rPr>
            <w:rFonts w:hint="eastAsia" w:ascii="Times New Roman" w:hAnsi="Times New Roman" w:eastAsia="楷体_GB2312"/>
            <w:sz w:val="28"/>
            <w:lang w:val="en-US" w:eastAsia="zh-CN"/>
          </w:rPr>
          <w:t>要求1</w:t>
        </w:r>
      </w:ins>
      <w:ins w:id="59" w:author="RZH" w:date="2024-05-14T11:34:18Z">
        <w:r>
          <w:rPr>
            <w:rFonts w:hint="eastAsia" w:ascii="Times New Roman" w:hAnsi="Times New Roman" w:eastAsia="楷体_GB2312"/>
            <w:sz w:val="28"/>
            <w:lang w:val="en-US" w:eastAsia="zh-CN"/>
          </w:rPr>
          <w:t>中</w:t>
        </w:r>
      </w:ins>
      <w:ins w:id="60" w:author="RZH" w:date="2024-05-14T11:34:25Z">
        <w:r>
          <w:rPr>
            <w:rFonts w:hint="eastAsia" w:ascii="Times New Roman" w:hAnsi="Times New Roman" w:eastAsia="楷体_GB2312"/>
            <w:sz w:val="28"/>
            <w:lang w:val="en-US" w:eastAsia="zh-CN"/>
          </w:rPr>
          <w:t>车牌</w:t>
        </w:r>
      </w:ins>
      <w:ins w:id="61" w:author="RZH" w:date="2024-05-14T11:34:26Z">
        <w:r>
          <w:rPr>
            <w:rFonts w:hint="eastAsia" w:ascii="Times New Roman" w:hAnsi="Times New Roman" w:eastAsia="楷体_GB2312"/>
            <w:sz w:val="28"/>
            <w:lang w:val="en-US" w:eastAsia="zh-CN"/>
          </w:rPr>
          <w:t>信息</w:t>
        </w:r>
      </w:ins>
      <w:ins w:id="62" w:author="RZH" w:date="2024-05-14T11:34:27Z">
        <w:r>
          <w:rPr>
            <w:rFonts w:hint="eastAsia" w:ascii="Times New Roman" w:hAnsi="Times New Roman" w:eastAsia="楷体_GB2312"/>
            <w:sz w:val="28"/>
            <w:lang w:val="en-US" w:eastAsia="zh-CN"/>
          </w:rPr>
          <w:t>（</w:t>
        </w:r>
      </w:ins>
      <w:ins w:id="63" w:author="RZH" w:date="2024-05-14T11:34:33Z">
        <w:r>
          <w:rPr>
            <w:rFonts w:hint="eastAsia" w:ascii="Times New Roman" w:hAnsi="Times New Roman" w:eastAsia="楷体_GB2312"/>
            <w:sz w:val="28"/>
            <w:lang w:val="en-US" w:eastAsia="zh-CN"/>
          </w:rPr>
          <w:t>即为</w:t>
        </w:r>
      </w:ins>
      <w:ins w:id="64" w:author="RZH" w:date="2024-05-14T11:34:37Z">
        <w:r>
          <w:rPr>
            <w:rFonts w:hint="eastAsia" w:ascii="Times New Roman" w:hAnsi="Times New Roman" w:eastAsia="楷体_GB2312"/>
            <w:sz w:val="28"/>
            <w:lang w:val="en-US" w:eastAsia="zh-CN"/>
          </w:rPr>
          <w:t>对比文件1</w:t>
        </w:r>
      </w:ins>
      <w:ins w:id="65" w:author="RZH" w:date="2024-05-14T11:34:38Z">
        <w:r>
          <w:rPr>
            <w:rFonts w:hint="eastAsia" w:ascii="Times New Roman" w:hAnsi="Times New Roman" w:eastAsia="楷体_GB2312"/>
            <w:sz w:val="28"/>
            <w:lang w:val="en-US" w:eastAsia="zh-CN"/>
          </w:rPr>
          <w:t>中</w:t>
        </w:r>
      </w:ins>
      <w:ins w:id="66" w:author="RZH" w:date="2024-05-14T11:34:45Z">
        <w:r>
          <w:rPr>
            <w:rFonts w:hint="eastAsia" w:ascii="Times New Roman" w:hAnsi="Times New Roman" w:eastAsia="楷体_GB2312"/>
            <w:sz w:val="28"/>
            <w:lang w:val="en-US" w:eastAsia="zh-CN"/>
          </w:rPr>
          <w:t>二维图像</w:t>
        </w:r>
      </w:ins>
      <w:ins w:id="67" w:author="RZH" w:date="2024-05-14T11:34:28Z">
        <w:r>
          <w:rPr>
            <w:rFonts w:hint="eastAsia" w:ascii="Times New Roman" w:hAnsi="Times New Roman" w:eastAsia="楷体_GB2312"/>
            <w:sz w:val="28"/>
            <w:lang w:val="en-US" w:eastAsia="zh-CN"/>
          </w:rPr>
          <w:t>）</w:t>
        </w:r>
      </w:ins>
      <w:ins w:id="68" w:author="RZH" w:date="2024-05-14T11:34:51Z">
        <w:r>
          <w:rPr>
            <w:rFonts w:hint="eastAsia" w:ascii="Times New Roman" w:hAnsi="Times New Roman" w:eastAsia="楷体_GB2312"/>
            <w:sz w:val="28"/>
            <w:lang w:val="en-US" w:eastAsia="zh-CN"/>
          </w:rPr>
          <w:t>是由</w:t>
        </w:r>
      </w:ins>
      <w:ins w:id="69" w:author="RZH" w:date="2024-05-14T11:35:06Z">
        <w:r>
          <w:rPr>
            <w:rFonts w:hint="eastAsia" w:ascii="Times New Roman" w:hAnsi="Times New Roman" w:eastAsia="楷体_GB2312"/>
            <w:sz w:val="28"/>
            <w:lang w:val="en-US" w:eastAsia="zh-CN"/>
          </w:rPr>
          <w:t>车牌信息获取模块</w:t>
        </w:r>
      </w:ins>
      <w:ins w:id="70" w:author="RZH" w:date="2024-05-14T17:13:46Z">
        <w:r>
          <w:rPr>
            <w:rFonts w:hint="eastAsia" w:ascii="Times New Roman" w:hAnsi="Times New Roman" w:eastAsia="楷体_GB2312"/>
            <w:sz w:val="28"/>
            <w:lang w:val="en-US" w:eastAsia="zh-CN"/>
          </w:rPr>
          <w:t>从</w:t>
        </w:r>
      </w:ins>
      <w:ins w:id="71" w:author="RZH" w:date="2024-05-14T17:13:49Z">
        <w:r>
          <w:rPr>
            <w:rFonts w:hint="eastAsia" w:ascii="Times New Roman" w:hAnsi="Times New Roman" w:eastAsia="楷体_GB2312"/>
            <w:sz w:val="28"/>
            <w:lang w:val="en-US" w:eastAsia="zh-CN"/>
          </w:rPr>
          <w:t>现实</w:t>
        </w:r>
      </w:ins>
      <w:ins w:id="72" w:author="RZH" w:date="2024-05-14T17:13:50Z">
        <w:r>
          <w:rPr>
            <w:rFonts w:hint="eastAsia" w:ascii="Times New Roman" w:hAnsi="Times New Roman" w:eastAsia="楷体_GB2312"/>
            <w:sz w:val="28"/>
            <w:lang w:val="en-US" w:eastAsia="zh-CN"/>
          </w:rPr>
          <w:t>中直接</w:t>
        </w:r>
      </w:ins>
      <w:ins w:id="73" w:author="RZH" w:date="2024-05-14T11:35:10Z">
        <w:r>
          <w:rPr>
            <w:rFonts w:hint="eastAsia" w:ascii="Times New Roman" w:hAnsi="Times New Roman" w:eastAsia="楷体_GB2312"/>
            <w:sz w:val="28"/>
            <w:lang w:val="en-US" w:eastAsia="zh-CN"/>
          </w:rPr>
          <w:t>获取</w:t>
        </w:r>
      </w:ins>
      <w:ins w:id="74" w:author="RZH" w:date="2024-05-14T11:35:11Z">
        <w:r>
          <w:rPr>
            <w:rFonts w:hint="eastAsia" w:ascii="Times New Roman" w:hAnsi="Times New Roman" w:eastAsia="楷体_GB2312"/>
            <w:sz w:val="28"/>
            <w:lang w:val="en-US" w:eastAsia="zh-CN"/>
          </w:rPr>
          <w:t>，</w:t>
        </w:r>
      </w:ins>
      <w:ins w:id="75" w:author="RZH" w:date="2024-05-14T11:35:15Z">
        <w:r>
          <w:rPr>
            <w:rFonts w:hint="eastAsia" w:ascii="Times New Roman" w:hAnsi="Times New Roman" w:eastAsia="楷体_GB2312"/>
            <w:sz w:val="28"/>
            <w:lang w:val="en-US" w:eastAsia="zh-CN"/>
          </w:rPr>
          <w:t>不需要</w:t>
        </w:r>
      </w:ins>
      <w:ins w:id="76" w:author="RZH" w:date="2024-05-14T11:35:16Z">
        <w:r>
          <w:rPr>
            <w:rFonts w:hint="eastAsia" w:ascii="Times New Roman" w:hAnsi="Times New Roman" w:eastAsia="楷体_GB2312"/>
            <w:sz w:val="28"/>
            <w:lang w:val="en-US" w:eastAsia="zh-CN"/>
          </w:rPr>
          <w:t>人工</w:t>
        </w:r>
      </w:ins>
      <w:ins w:id="77" w:author="RZH" w:date="2024-05-14T11:35:23Z">
        <w:r>
          <w:rPr>
            <w:rFonts w:hint="eastAsia" w:ascii="Times New Roman" w:hAnsi="Times New Roman" w:eastAsia="楷体_GB2312"/>
            <w:sz w:val="28"/>
            <w:lang w:val="en-US" w:eastAsia="zh-CN"/>
          </w:rPr>
          <w:t>识别</w:t>
        </w:r>
      </w:ins>
      <w:ins w:id="78" w:author="RZH" w:date="2024-05-14T11:35:48Z">
        <w:r>
          <w:rPr>
            <w:rFonts w:hint="eastAsia" w:ascii="Times New Roman" w:hAnsi="Times New Roman" w:eastAsia="楷体_GB2312"/>
            <w:sz w:val="28"/>
            <w:lang w:val="en-US" w:eastAsia="zh-CN"/>
          </w:rPr>
          <w:t>车辆</w:t>
        </w:r>
      </w:ins>
      <w:ins w:id="79" w:author="RZH" w:date="2024-05-14T11:36:24Z">
        <w:r>
          <w:rPr>
            <w:rFonts w:hint="eastAsia" w:ascii="Times New Roman" w:hAnsi="Times New Roman" w:eastAsia="楷体_GB2312"/>
            <w:sz w:val="28"/>
            <w:lang w:val="en-US" w:eastAsia="zh-CN"/>
          </w:rPr>
          <w:t>的</w:t>
        </w:r>
      </w:ins>
      <w:ins w:id="80" w:author="RZH" w:date="2024-05-14T11:35:29Z">
        <w:r>
          <w:rPr>
            <w:rFonts w:hint="eastAsia" w:ascii="Times New Roman" w:hAnsi="Times New Roman" w:eastAsia="楷体_GB2312"/>
            <w:sz w:val="28"/>
            <w:lang w:val="en-US" w:eastAsia="zh-CN"/>
          </w:rPr>
          <w:t>哪些</w:t>
        </w:r>
      </w:ins>
      <w:ins w:id="81" w:author="RZH" w:date="2024-05-14T11:35:30Z">
        <w:r>
          <w:rPr>
            <w:rFonts w:hint="eastAsia" w:ascii="Times New Roman" w:hAnsi="Times New Roman" w:eastAsia="楷体_GB2312"/>
            <w:sz w:val="28"/>
            <w:lang w:val="en-US" w:eastAsia="zh-CN"/>
          </w:rPr>
          <w:t>信息</w:t>
        </w:r>
      </w:ins>
      <w:ins w:id="82" w:author="RZH" w:date="2024-05-14T11:35:57Z">
        <w:r>
          <w:rPr>
            <w:rFonts w:hint="eastAsia" w:ascii="Times New Roman" w:hAnsi="Times New Roman" w:eastAsia="楷体_GB2312"/>
            <w:sz w:val="28"/>
            <w:lang w:val="en-US" w:eastAsia="zh-CN"/>
          </w:rPr>
          <w:t>为</w:t>
        </w:r>
      </w:ins>
      <w:ins w:id="83" w:author="RZH" w:date="2024-05-14T11:37:07Z">
        <w:r>
          <w:rPr>
            <w:rFonts w:hint="eastAsia" w:ascii="Times New Roman" w:hAnsi="Times New Roman" w:eastAsia="楷体_GB2312"/>
            <w:sz w:val="28"/>
            <w:lang w:val="en-US" w:eastAsia="zh-CN"/>
          </w:rPr>
          <w:t>建模</w:t>
        </w:r>
      </w:ins>
      <w:ins w:id="84" w:author="RZH" w:date="2024-05-14T11:37:08Z">
        <w:r>
          <w:rPr>
            <w:rFonts w:hint="eastAsia" w:ascii="Times New Roman" w:hAnsi="Times New Roman" w:eastAsia="楷体_GB2312"/>
            <w:sz w:val="28"/>
            <w:lang w:val="en-US" w:eastAsia="zh-CN"/>
          </w:rPr>
          <w:t>或者</w:t>
        </w:r>
      </w:ins>
      <w:ins w:id="85" w:author="RZH" w:date="2024-05-14T11:37:09Z">
        <w:r>
          <w:rPr>
            <w:rFonts w:hint="eastAsia" w:ascii="Times New Roman" w:hAnsi="Times New Roman" w:eastAsia="楷体_GB2312"/>
            <w:sz w:val="28"/>
            <w:lang w:val="en-US" w:eastAsia="zh-CN"/>
          </w:rPr>
          <w:t>纹理</w:t>
        </w:r>
      </w:ins>
      <w:ins w:id="86" w:author="RZH" w:date="2024-05-14T11:36:11Z">
        <w:r>
          <w:rPr>
            <w:rFonts w:hint="eastAsia" w:ascii="Times New Roman" w:hAnsi="Times New Roman" w:eastAsia="楷体_GB2312"/>
            <w:sz w:val="28"/>
            <w:lang w:val="en-US" w:eastAsia="zh-CN"/>
          </w:rPr>
          <w:t>需要</w:t>
        </w:r>
      </w:ins>
      <w:ins w:id="87" w:author="RZH" w:date="2024-05-14T11:36:12Z">
        <w:r>
          <w:rPr>
            <w:rFonts w:hint="eastAsia" w:ascii="Times New Roman" w:hAnsi="Times New Roman" w:eastAsia="楷体_GB2312"/>
            <w:sz w:val="28"/>
            <w:lang w:val="en-US" w:eastAsia="zh-CN"/>
          </w:rPr>
          <w:t>的</w:t>
        </w:r>
      </w:ins>
      <w:ins w:id="88" w:author="RZH" w:date="2024-05-14T11:36:14Z">
        <w:r>
          <w:rPr>
            <w:rFonts w:hint="eastAsia" w:ascii="Times New Roman" w:hAnsi="Times New Roman" w:eastAsia="楷体_GB2312"/>
            <w:sz w:val="28"/>
            <w:lang w:val="en-US" w:eastAsia="zh-CN"/>
          </w:rPr>
          <w:t>二维图像。</w:t>
        </w:r>
      </w:ins>
      <w:ins w:id="89" w:author="RZH" w:date="2024-05-14T11:40:00Z">
        <w:r>
          <w:rPr>
            <w:rFonts w:hint="eastAsia" w:ascii="Times New Roman" w:hAnsi="Times New Roman" w:eastAsia="楷体_GB2312"/>
            <w:sz w:val="28"/>
            <w:lang w:val="en-US" w:eastAsia="zh-CN"/>
          </w:rPr>
          <w:t>这</w:t>
        </w:r>
      </w:ins>
      <w:ins w:id="90" w:author="RZH" w:date="2024-05-14T13:43:01Z">
        <w:r>
          <w:rPr>
            <w:rFonts w:hint="eastAsia" w:ascii="Times New Roman" w:hAnsi="Times New Roman" w:eastAsia="楷体_GB2312"/>
            <w:sz w:val="28"/>
            <w:lang w:val="en-US" w:eastAsia="zh-CN"/>
          </w:rPr>
          <w:t>可以</w:t>
        </w:r>
      </w:ins>
      <w:ins w:id="91" w:author="RZH" w:date="2024-05-14T11:38:56Z">
        <w:r>
          <w:rPr>
            <w:rFonts w:hint="eastAsia" w:ascii="Times New Roman" w:hAnsi="Times New Roman" w:eastAsia="楷体_GB2312"/>
            <w:sz w:val="28"/>
            <w:lang w:val="en-US" w:eastAsia="zh-CN"/>
          </w:rPr>
          <w:t>使得</w:t>
        </w:r>
      </w:ins>
      <w:ins w:id="92" w:author="RZH" w:date="2024-05-14T11:39:02Z">
        <w:r>
          <w:rPr>
            <w:rFonts w:hint="eastAsia" w:ascii="Times New Roman" w:hAnsi="Times New Roman" w:eastAsia="楷体_GB2312"/>
            <w:sz w:val="28"/>
            <w:lang w:val="en-US" w:eastAsia="zh-CN"/>
          </w:rPr>
          <w:t>车辆</w:t>
        </w:r>
      </w:ins>
      <w:ins w:id="93" w:author="RZH" w:date="2024-05-14T11:39:08Z">
        <w:r>
          <w:rPr>
            <w:rFonts w:hint="eastAsia" w:ascii="Times New Roman" w:hAnsi="Times New Roman" w:eastAsia="楷体_GB2312"/>
            <w:sz w:val="28"/>
            <w:lang w:val="en-US" w:eastAsia="zh-CN"/>
          </w:rPr>
          <w:t>自动</w:t>
        </w:r>
      </w:ins>
      <w:ins w:id="94" w:author="RZH" w:date="2024-05-14T11:39:11Z">
        <w:r>
          <w:rPr>
            <w:rFonts w:hint="eastAsia" w:ascii="Times New Roman" w:hAnsi="Times New Roman" w:eastAsia="楷体_GB2312"/>
            <w:sz w:val="28"/>
            <w:lang w:val="en-US" w:eastAsia="zh-CN"/>
          </w:rPr>
          <w:t>获取</w:t>
        </w:r>
      </w:ins>
      <w:ins w:id="95" w:author="RZH" w:date="2024-05-14T11:39:13Z">
        <w:r>
          <w:rPr>
            <w:rFonts w:hint="eastAsia" w:ascii="Times New Roman" w:hAnsi="Times New Roman" w:eastAsia="楷体_GB2312"/>
            <w:sz w:val="28"/>
            <w:lang w:val="en-US" w:eastAsia="zh-CN"/>
          </w:rPr>
          <w:t>车牌</w:t>
        </w:r>
      </w:ins>
      <w:ins w:id="96" w:author="RZH" w:date="2024-05-14T11:39:14Z">
        <w:r>
          <w:rPr>
            <w:rFonts w:hint="eastAsia" w:ascii="Times New Roman" w:hAnsi="Times New Roman" w:eastAsia="楷体_GB2312"/>
            <w:sz w:val="28"/>
            <w:lang w:val="en-US" w:eastAsia="zh-CN"/>
          </w:rPr>
          <w:t>信息，</w:t>
        </w:r>
      </w:ins>
      <w:ins w:id="97" w:author="RZH" w:date="2024-05-14T11:39:15Z">
        <w:r>
          <w:rPr>
            <w:rFonts w:hint="eastAsia" w:ascii="Times New Roman" w:hAnsi="Times New Roman" w:eastAsia="楷体_GB2312"/>
            <w:sz w:val="28"/>
            <w:lang w:val="en-US" w:eastAsia="zh-CN"/>
          </w:rPr>
          <w:t>并</w:t>
        </w:r>
      </w:ins>
      <w:ins w:id="98" w:author="RZH" w:date="2024-05-14T11:39:50Z">
        <w:r>
          <w:rPr>
            <w:rFonts w:hint="eastAsia" w:ascii="Times New Roman" w:hAnsi="Times New Roman" w:eastAsia="楷体_GB2312"/>
            <w:sz w:val="28"/>
            <w:lang w:val="en-US" w:eastAsia="zh-CN"/>
          </w:rPr>
          <w:t>将</w:t>
        </w:r>
      </w:ins>
      <w:ins w:id="99" w:author="RZH" w:date="2024-05-14T11:39:37Z">
        <w:r>
          <w:rPr>
            <w:rFonts w:hint="eastAsia" w:ascii="Times New Roman" w:hAnsi="Times New Roman" w:eastAsia="楷体_GB2312"/>
            <w:sz w:val="28"/>
            <w:lang w:val="en-US" w:eastAsia="zh-CN"/>
          </w:rPr>
          <w:t>车牌信息</w:t>
        </w:r>
      </w:ins>
      <w:ins w:id="100" w:author="RZH" w:date="2024-05-14T11:39:16Z">
        <w:r>
          <w:rPr>
            <w:rFonts w:hint="eastAsia" w:ascii="Times New Roman" w:hAnsi="Times New Roman" w:eastAsia="楷体_GB2312"/>
            <w:sz w:val="28"/>
            <w:lang w:val="en-US" w:eastAsia="zh-CN"/>
          </w:rPr>
          <w:t>自动</w:t>
        </w:r>
      </w:ins>
      <w:ins w:id="101" w:author="RZH" w:date="2024-05-14T11:39:21Z">
        <w:r>
          <w:rPr>
            <w:rFonts w:hint="eastAsia" w:ascii="Times New Roman" w:hAnsi="Times New Roman" w:eastAsia="楷体_GB2312"/>
            <w:sz w:val="28"/>
            <w:lang w:val="en-US" w:eastAsia="zh-CN"/>
          </w:rPr>
          <w:t>建模</w:t>
        </w:r>
      </w:ins>
      <w:ins w:id="102" w:author="RZH" w:date="2024-05-14T11:39:22Z">
        <w:r>
          <w:rPr>
            <w:rFonts w:hint="eastAsia" w:ascii="Times New Roman" w:hAnsi="Times New Roman" w:eastAsia="楷体_GB2312"/>
            <w:sz w:val="28"/>
            <w:lang w:val="en-US" w:eastAsia="zh-CN"/>
          </w:rPr>
          <w:t>成</w:t>
        </w:r>
      </w:ins>
      <w:ins w:id="103" w:author="RZH" w:date="2024-05-14T11:39:24Z">
        <w:r>
          <w:rPr>
            <w:rFonts w:hint="eastAsia" w:ascii="Times New Roman" w:hAnsi="Times New Roman" w:eastAsia="楷体_GB2312"/>
            <w:sz w:val="28"/>
            <w:lang w:val="en-US" w:eastAsia="zh-CN"/>
          </w:rPr>
          <w:t>三维</w:t>
        </w:r>
      </w:ins>
      <w:ins w:id="104" w:author="RZH" w:date="2024-05-14T11:39:28Z">
        <w:r>
          <w:rPr>
            <w:rFonts w:hint="eastAsia" w:ascii="Times New Roman" w:hAnsi="Times New Roman" w:eastAsia="楷体_GB2312"/>
            <w:sz w:val="28"/>
            <w:lang w:val="en-US" w:eastAsia="zh-CN"/>
          </w:rPr>
          <w:t>图像</w:t>
        </w:r>
      </w:ins>
      <w:ins w:id="105" w:author="RZH" w:date="2024-05-14T11:45:52Z">
        <w:r>
          <w:rPr>
            <w:rFonts w:hint="eastAsia" w:ascii="Times New Roman" w:hAnsi="Times New Roman" w:eastAsia="楷体_GB2312"/>
            <w:sz w:val="28"/>
            <w:lang w:val="en-US" w:eastAsia="zh-CN"/>
          </w:rPr>
          <w:t>或者</w:t>
        </w:r>
      </w:ins>
      <w:ins w:id="106" w:author="RZH" w:date="2024-05-14T11:45:53Z">
        <w:r>
          <w:rPr>
            <w:rFonts w:hint="eastAsia" w:ascii="Times New Roman" w:hAnsi="Times New Roman" w:eastAsia="楷体_GB2312"/>
            <w:sz w:val="28"/>
            <w:lang w:val="en-US" w:eastAsia="zh-CN"/>
          </w:rPr>
          <w:t>生成</w:t>
        </w:r>
      </w:ins>
      <w:ins w:id="107" w:author="RZH" w:date="2024-05-14T11:45:54Z">
        <w:r>
          <w:rPr>
            <w:rFonts w:hint="eastAsia" w:ascii="Times New Roman" w:hAnsi="Times New Roman" w:eastAsia="楷体_GB2312"/>
            <w:sz w:val="28"/>
            <w:lang w:val="en-US" w:eastAsia="zh-CN"/>
          </w:rPr>
          <w:t>纹理</w:t>
        </w:r>
      </w:ins>
      <w:ins w:id="108" w:author="RZH" w:date="2024-05-14T11:45:57Z">
        <w:r>
          <w:rPr>
            <w:rFonts w:hint="eastAsia" w:ascii="Times New Roman" w:hAnsi="Times New Roman" w:eastAsia="楷体_GB2312"/>
            <w:sz w:val="28"/>
            <w:lang w:val="en-US" w:eastAsia="zh-CN"/>
          </w:rPr>
          <w:t>映射</w:t>
        </w:r>
      </w:ins>
      <w:ins w:id="109" w:author="RZH" w:date="2024-05-14T11:39:31Z">
        <w:r>
          <w:rPr>
            <w:rFonts w:hint="eastAsia" w:ascii="Times New Roman" w:hAnsi="Times New Roman" w:eastAsia="楷体_GB2312"/>
            <w:sz w:val="28"/>
            <w:lang w:val="en-US" w:eastAsia="zh-CN"/>
          </w:rPr>
          <w:t>。</w:t>
        </w:r>
      </w:ins>
    </w:p>
    <w:p>
      <w:pPr>
        <w:tabs>
          <w:tab w:val="left" w:pos="210"/>
        </w:tabs>
        <w:spacing w:line="480" w:lineRule="exact"/>
        <w:ind w:right="456" w:rightChars="217" w:firstLine="560" w:firstLineChars="200"/>
        <w:rPr>
          <w:ins w:id="110" w:author="RZH" w:date="2024-05-14T11:29:20Z"/>
          <w:rFonts w:hint="default" w:ascii="Times New Roman" w:hAnsi="Times New Roman" w:eastAsia="楷体_GB2312"/>
          <w:sz w:val="28"/>
          <w:lang w:val="en-US" w:eastAsia="zh-CN"/>
        </w:rPr>
      </w:pPr>
      <w:ins w:id="111" w:author="RZH" w:date="2024-05-14T11:40:15Z">
        <w:r>
          <w:rPr>
            <w:rFonts w:hint="eastAsia" w:ascii="Times New Roman" w:hAnsi="Times New Roman" w:eastAsia="楷体_GB2312"/>
            <w:sz w:val="28"/>
            <w:lang w:val="en-US" w:eastAsia="zh-CN"/>
          </w:rPr>
          <w:t>因此</w:t>
        </w:r>
      </w:ins>
      <w:ins w:id="112" w:author="RZH" w:date="2024-05-14T11:40:16Z">
        <w:r>
          <w:rPr>
            <w:rFonts w:hint="eastAsia" w:ascii="Times New Roman" w:hAnsi="Times New Roman" w:eastAsia="楷体_GB2312"/>
            <w:sz w:val="28"/>
            <w:lang w:val="en-US" w:eastAsia="zh-CN"/>
          </w:rPr>
          <w:t>，</w:t>
        </w:r>
      </w:ins>
      <w:ins w:id="113" w:author="RZH" w:date="2024-05-14T11:37:45Z">
        <w:r>
          <w:rPr>
            <w:rFonts w:hint="eastAsia" w:ascii="Times New Roman" w:hAnsi="Times New Roman" w:eastAsia="楷体_GB2312"/>
            <w:sz w:val="28"/>
            <w:lang w:val="en-US" w:eastAsia="zh-CN"/>
          </w:rPr>
          <w:t>权利</w:t>
        </w:r>
      </w:ins>
      <w:ins w:id="114" w:author="RZH" w:date="2024-05-14T11:37:46Z">
        <w:r>
          <w:rPr>
            <w:rFonts w:hint="eastAsia" w:ascii="Times New Roman" w:hAnsi="Times New Roman" w:eastAsia="楷体_GB2312"/>
            <w:sz w:val="28"/>
            <w:lang w:val="en-US" w:eastAsia="zh-CN"/>
          </w:rPr>
          <w:t>要求</w:t>
        </w:r>
      </w:ins>
      <w:ins w:id="115" w:author="RZH" w:date="2024-05-14T11:37:48Z">
        <w:r>
          <w:rPr>
            <w:rFonts w:hint="eastAsia" w:ascii="Times New Roman" w:hAnsi="Times New Roman" w:eastAsia="楷体_GB2312"/>
            <w:sz w:val="28"/>
            <w:lang w:val="en-US" w:eastAsia="zh-CN"/>
          </w:rPr>
          <w:t>1</w:t>
        </w:r>
      </w:ins>
      <w:ins w:id="116" w:author="RZH" w:date="2024-05-14T11:40:54Z">
        <w:r>
          <w:rPr>
            <w:rFonts w:hint="eastAsia" w:ascii="Times New Roman" w:hAnsi="Times New Roman" w:eastAsia="楷体_GB2312"/>
            <w:sz w:val="28"/>
            <w:lang w:val="en-US" w:eastAsia="zh-CN"/>
          </w:rPr>
          <w:t>不只是</w:t>
        </w:r>
      </w:ins>
      <w:ins w:id="117" w:author="RZH" w:date="2024-05-14T11:41:01Z">
        <w:r>
          <w:rPr>
            <w:rFonts w:hint="eastAsia" w:ascii="Times New Roman" w:hAnsi="Times New Roman" w:eastAsia="楷体_GB2312"/>
            <w:sz w:val="28"/>
            <w:lang w:val="en-US" w:eastAsia="zh-CN"/>
          </w:rPr>
          <w:t>解决了</w:t>
        </w:r>
      </w:ins>
      <w:ins w:id="118" w:author="RZH" w:date="2024-05-14T11:40:56Z">
        <w:r>
          <w:rPr>
            <w:rFonts w:hint="eastAsia" w:ascii="Times New Roman" w:hAnsi="Times New Roman" w:eastAsia="楷体_GB2312"/>
            <w:sz w:val="28"/>
            <w:lang w:val="en-US" w:eastAsia="zh-CN"/>
          </w:rPr>
          <w:t>如何确定车牌纹理贴图</w:t>
        </w:r>
      </w:ins>
      <w:ins w:id="119" w:author="RZH" w:date="2024-05-14T11:41:06Z">
        <w:r>
          <w:rPr>
            <w:rFonts w:hint="eastAsia" w:ascii="Times New Roman" w:hAnsi="Times New Roman" w:eastAsia="楷体_GB2312"/>
            <w:sz w:val="28"/>
            <w:lang w:val="en-US" w:eastAsia="zh-CN"/>
          </w:rPr>
          <w:t>这一问题，</w:t>
        </w:r>
      </w:ins>
      <w:ins w:id="120" w:author="RZH" w:date="2024-05-14T11:41:07Z">
        <w:r>
          <w:rPr>
            <w:rFonts w:hint="eastAsia" w:ascii="Times New Roman" w:hAnsi="Times New Roman" w:eastAsia="楷体_GB2312"/>
            <w:sz w:val="28"/>
            <w:lang w:val="en-US" w:eastAsia="zh-CN"/>
          </w:rPr>
          <w:t>同时</w:t>
        </w:r>
      </w:ins>
      <w:ins w:id="121" w:author="RZH" w:date="2024-05-14T11:41:11Z">
        <w:r>
          <w:rPr>
            <w:rFonts w:hint="eastAsia" w:ascii="Times New Roman" w:hAnsi="Times New Roman" w:eastAsia="楷体_GB2312"/>
            <w:sz w:val="28"/>
            <w:lang w:val="en-US" w:eastAsia="zh-CN"/>
          </w:rPr>
          <w:t>也</w:t>
        </w:r>
      </w:ins>
      <w:ins w:id="122" w:author="RZH" w:date="2024-05-14T11:37:53Z">
        <w:r>
          <w:rPr>
            <w:rFonts w:hint="eastAsia" w:ascii="Times New Roman" w:hAnsi="Times New Roman" w:eastAsia="楷体_GB2312"/>
            <w:sz w:val="28"/>
            <w:lang w:val="en-US" w:eastAsia="zh-CN"/>
          </w:rPr>
          <w:t>解决</w:t>
        </w:r>
      </w:ins>
      <w:ins w:id="123" w:author="RZH" w:date="2024-05-14T11:37:54Z">
        <w:r>
          <w:rPr>
            <w:rFonts w:hint="eastAsia" w:ascii="Times New Roman" w:hAnsi="Times New Roman" w:eastAsia="楷体_GB2312"/>
            <w:sz w:val="28"/>
            <w:lang w:val="en-US" w:eastAsia="zh-CN"/>
          </w:rPr>
          <w:t>了</w:t>
        </w:r>
      </w:ins>
      <w:ins w:id="124" w:author="RZH" w:date="2024-05-14T11:37:55Z">
        <w:r>
          <w:rPr>
            <w:rFonts w:hint="eastAsia" w:ascii="Times New Roman" w:hAnsi="Times New Roman" w:eastAsia="楷体_GB2312"/>
            <w:sz w:val="28"/>
            <w:lang w:val="en-US" w:eastAsia="zh-CN"/>
          </w:rPr>
          <w:t>如何</w:t>
        </w:r>
      </w:ins>
      <w:ins w:id="125" w:author="RZH" w:date="2024-05-14T14:02:18Z">
        <w:r>
          <w:rPr>
            <w:rFonts w:hint="eastAsia" w:ascii="Times New Roman" w:hAnsi="Times New Roman" w:eastAsia="楷体_GB2312"/>
            <w:sz w:val="28"/>
            <w:lang w:val="en-US" w:eastAsia="zh-CN"/>
          </w:rPr>
          <w:t>自动</w:t>
        </w:r>
      </w:ins>
      <w:ins w:id="126" w:author="RZH" w:date="2024-05-14T11:37:57Z">
        <w:r>
          <w:rPr>
            <w:rFonts w:hint="eastAsia" w:ascii="Times New Roman" w:hAnsi="Times New Roman" w:eastAsia="楷体_GB2312"/>
            <w:sz w:val="28"/>
            <w:lang w:val="en-US" w:eastAsia="zh-CN"/>
          </w:rPr>
          <w:t>获取</w:t>
        </w:r>
      </w:ins>
      <w:ins w:id="127" w:author="RZH" w:date="2024-05-14T11:37:59Z">
        <w:r>
          <w:rPr>
            <w:rFonts w:hint="eastAsia" w:ascii="Times New Roman" w:hAnsi="Times New Roman" w:eastAsia="楷体_GB2312"/>
            <w:sz w:val="28"/>
            <w:lang w:val="en-US" w:eastAsia="zh-CN"/>
          </w:rPr>
          <w:t>车牌信息</w:t>
        </w:r>
      </w:ins>
      <w:ins w:id="128" w:author="RZH" w:date="2024-05-14T11:38:00Z">
        <w:r>
          <w:rPr>
            <w:rFonts w:hint="eastAsia" w:ascii="Times New Roman" w:hAnsi="Times New Roman" w:eastAsia="楷体_GB2312"/>
            <w:sz w:val="28"/>
            <w:lang w:val="en-US" w:eastAsia="zh-CN"/>
          </w:rPr>
          <w:t>的</w:t>
        </w:r>
      </w:ins>
      <w:ins w:id="129" w:author="RZH" w:date="2024-05-14T11:38:01Z">
        <w:r>
          <w:rPr>
            <w:rFonts w:hint="eastAsia" w:ascii="Times New Roman" w:hAnsi="Times New Roman" w:eastAsia="楷体_GB2312"/>
            <w:sz w:val="28"/>
            <w:lang w:val="en-US" w:eastAsia="zh-CN"/>
          </w:rPr>
          <w:t>问题</w:t>
        </w:r>
      </w:ins>
      <w:ins w:id="130" w:author="RZH" w:date="2024-05-14T11:38:02Z">
        <w:r>
          <w:rPr>
            <w:rFonts w:hint="eastAsia" w:ascii="Times New Roman" w:hAnsi="Times New Roman" w:eastAsia="楷体_GB2312"/>
            <w:sz w:val="28"/>
            <w:lang w:val="en-US" w:eastAsia="zh-CN"/>
          </w:rPr>
          <w:t>。</w:t>
        </w:r>
      </w:ins>
    </w:p>
    <w:p>
      <w:pPr>
        <w:spacing w:line="480" w:lineRule="exact"/>
        <w:ind w:firstLine="560"/>
        <w:rPr>
          <w:ins w:id="131" w:author="RZH" w:date="2024-05-14T14:08:16Z"/>
          <w:rFonts w:hint="eastAsia" w:ascii="Times New Roman" w:hAnsi="Times New Roman" w:eastAsia="楷体_GB2312"/>
          <w:sz w:val="28"/>
          <w:lang w:val="en-US" w:eastAsia="zh-CN"/>
        </w:rPr>
      </w:pPr>
      <w:r>
        <w:rPr>
          <w:rFonts w:hint="default" w:ascii="Times New Roman" w:hAnsi="Times New Roman" w:eastAsia="楷体_GB2312"/>
          <w:sz w:val="28"/>
          <w:lang w:val="en-US" w:eastAsia="zh-CN"/>
        </w:rPr>
        <w:t>进一步地，审查意见指出，</w:t>
      </w:r>
      <w:ins w:id="132" w:author="RZH" w:date="2024-05-14T11:45:13Z">
        <w:r>
          <w:rPr>
            <w:rFonts w:hint="default" w:ascii="Times New Roman" w:hAnsi="Times New Roman" w:eastAsia="楷体_GB2312"/>
            <w:sz w:val="28"/>
            <w:lang w:val="en-US" w:eastAsia="zh-CN"/>
          </w:rPr>
          <w:t>对比文件 2（CN109147011A）公开了一种车牌图像生成方法</w:t>
        </w:r>
      </w:ins>
      <w:ins w:id="133" w:author="RZH" w:date="2024-05-14T11:45:16Z">
        <w:r>
          <w:rPr>
            <w:rFonts w:hint="eastAsia" w:ascii="Times New Roman" w:hAnsi="Times New Roman" w:eastAsia="楷体_GB2312"/>
            <w:sz w:val="28"/>
            <w:lang w:val="en-US" w:eastAsia="zh-CN"/>
          </w:rPr>
          <w:t>。</w:t>
        </w:r>
      </w:ins>
      <w:ins w:id="134" w:author="RZH" w:date="2024-05-14T13:41:24Z">
        <w:r>
          <w:rPr>
            <w:rFonts w:hint="eastAsia" w:ascii="Times New Roman" w:hAnsi="Times New Roman" w:eastAsia="楷体_GB2312"/>
            <w:sz w:val="28"/>
            <w:lang w:val="en-US" w:eastAsia="zh-CN"/>
          </w:rPr>
          <w:t>并</w:t>
        </w:r>
      </w:ins>
      <w:ins w:id="135" w:author="RZH" w:date="2024-05-14T13:41:26Z">
        <w:r>
          <w:rPr>
            <w:rFonts w:hint="eastAsia" w:ascii="Times New Roman" w:hAnsi="Times New Roman" w:eastAsia="楷体_GB2312"/>
            <w:sz w:val="28"/>
            <w:lang w:val="en-US" w:eastAsia="zh-CN"/>
          </w:rPr>
          <w:t>公开</w:t>
        </w:r>
      </w:ins>
      <w:ins w:id="136" w:author="RZH" w:date="2024-05-14T13:41:27Z">
        <w:r>
          <w:rPr>
            <w:rFonts w:hint="eastAsia" w:ascii="Times New Roman" w:hAnsi="Times New Roman" w:eastAsia="楷体_GB2312"/>
            <w:sz w:val="28"/>
            <w:lang w:val="en-US" w:eastAsia="zh-CN"/>
          </w:rPr>
          <w:t>了</w:t>
        </w:r>
      </w:ins>
      <w:ins w:id="137" w:author="RZH" w:date="2024-05-14T13:41:28Z">
        <w:r>
          <w:rPr>
            <w:rFonts w:hint="eastAsia" w:ascii="Times New Roman" w:hAnsi="Times New Roman" w:eastAsia="楷体_GB2312"/>
            <w:sz w:val="28"/>
            <w:lang w:val="en-US" w:eastAsia="zh-CN"/>
          </w:rPr>
          <w:t>以下</w:t>
        </w:r>
      </w:ins>
      <w:ins w:id="138" w:author="RZH" w:date="2024-05-14T13:52:15Z">
        <w:r>
          <w:rPr>
            <w:rFonts w:hint="eastAsia" w:ascii="Times New Roman" w:hAnsi="Times New Roman" w:eastAsia="楷体_GB2312"/>
            <w:sz w:val="28"/>
            <w:lang w:val="en-US" w:eastAsia="zh-CN"/>
          </w:rPr>
          <w:t>技术</w:t>
        </w:r>
      </w:ins>
      <w:ins w:id="139" w:author="RZH" w:date="2024-05-14T13:54:36Z">
        <w:r>
          <w:rPr>
            <w:rFonts w:hint="eastAsia" w:ascii="Times New Roman" w:hAnsi="Times New Roman" w:eastAsia="楷体_GB2312"/>
            <w:sz w:val="28"/>
            <w:lang w:val="en-US" w:eastAsia="zh-CN"/>
          </w:rPr>
          <w:t>特征</w:t>
        </w:r>
      </w:ins>
      <w:ins w:id="140" w:author="RZH" w:date="2024-05-14T13:52:17Z">
        <w:r>
          <w:rPr>
            <w:rFonts w:hint="eastAsia" w:ascii="Times New Roman" w:hAnsi="Times New Roman" w:eastAsia="楷体_GB2312"/>
            <w:sz w:val="28"/>
            <w:lang w:val="en-US" w:eastAsia="zh-CN"/>
          </w:rPr>
          <w:t>：</w:t>
        </w:r>
      </w:ins>
      <w:ins w:id="141" w:author="RZH" w:date="2024-05-14T14:08:01Z">
        <w:r>
          <w:rPr>
            <w:rFonts w:hint="eastAsia" w:ascii="Times New Roman" w:hAnsi="Times New Roman" w:eastAsia="楷体_GB2312"/>
            <w:sz w:val="28"/>
            <w:lang w:val="en-US" w:eastAsia="zh-CN"/>
          </w:rPr>
          <w:t>若接收到生成车牌图像的指令，则获取指令中包含的车牌类型。根据车牌类型对应的车牌号码结构，生成随机的车牌号码。从预设的字体库中选取车牌号码中每个字符对应的字符图像，并将字符图像组合成初始车牌图像</w:t>
        </w:r>
      </w:ins>
      <w:ins w:id="142" w:author="RZH" w:date="2024-05-14T14:08:14Z">
        <w:r>
          <w:rPr>
            <w:rFonts w:hint="eastAsia" w:ascii="Times New Roman" w:hAnsi="Times New Roman" w:eastAsia="楷体_GB2312"/>
            <w:sz w:val="28"/>
            <w:lang w:val="en-US" w:eastAsia="zh-CN"/>
          </w:rPr>
          <w:t>。</w:t>
        </w:r>
      </w:ins>
    </w:p>
    <w:p>
      <w:pPr>
        <w:spacing w:line="480" w:lineRule="exact"/>
        <w:ind w:firstLine="560"/>
        <w:rPr>
          <w:ins w:id="143" w:author="RZH" w:date="2024-05-14T11:45:14Z"/>
          <w:rFonts w:hint="eastAsia" w:ascii="Times New Roman" w:hAnsi="Times New Roman" w:eastAsia="楷体_GB2312"/>
          <w:sz w:val="28"/>
          <w:lang w:val="en-US" w:eastAsia="zh-CN"/>
        </w:rPr>
      </w:pPr>
      <w:ins w:id="144" w:author="RZH" w:date="2024-05-14T17:08:12Z">
        <w:r>
          <w:rPr>
            <w:rFonts w:hint="eastAsia" w:ascii="Times New Roman" w:hAnsi="Times New Roman" w:eastAsia="楷体_GB2312"/>
            <w:sz w:val="28"/>
            <w:lang w:val="en-US" w:eastAsia="zh-CN"/>
          </w:rPr>
          <w:t>审查意见</w:t>
        </w:r>
      </w:ins>
      <w:ins w:id="145" w:author="RZH" w:date="2024-05-14T17:08:16Z">
        <w:r>
          <w:rPr>
            <w:rFonts w:hint="eastAsia" w:ascii="Times New Roman" w:hAnsi="Times New Roman" w:eastAsia="楷体_GB2312"/>
            <w:sz w:val="28"/>
            <w:lang w:val="en-US" w:eastAsia="zh-CN"/>
          </w:rPr>
          <w:t>认为</w:t>
        </w:r>
      </w:ins>
      <w:ins w:id="146" w:author="RZH" w:date="2024-05-14T13:54:47Z">
        <w:r>
          <w:rPr>
            <w:rFonts w:hint="eastAsia" w:ascii="Times New Roman" w:hAnsi="Times New Roman" w:eastAsia="楷体_GB2312"/>
            <w:sz w:val="28"/>
            <w:lang w:val="en-US" w:eastAsia="zh-CN"/>
          </w:rPr>
          <w:t>对比文件 2 给出了将该技术特征用于对比文件 1 以解决</w:t>
        </w:r>
      </w:ins>
      <w:ins w:id="147" w:author="RZH" w:date="2024-05-14T13:55:01Z">
        <w:r>
          <w:rPr>
            <w:rFonts w:hint="eastAsia" w:ascii="Times New Roman" w:hAnsi="Times New Roman" w:eastAsia="楷体_GB2312"/>
            <w:sz w:val="28"/>
            <w:lang w:val="en-US" w:eastAsia="zh-CN"/>
          </w:rPr>
          <w:t>权利要求</w:t>
        </w:r>
      </w:ins>
      <w:ins w:id="148" w:author="RZH" w:date="2024-05-14T13:55:02Z">
        <w:r>
          <w:rPr>
            <w:rFonts w:hint="eastAsia" w:ascii="Times New Roman" w:hAnsi="Times New Roman" w:eastAsia="楷体_GB2312"/>
            <w:sz w:val="28"/>
            <w:lang w:val="en-US" w:eastAsia="zh-CN"/>
          </w:rPr>
          <w:t>1</w:t>
        </w:r>
      </w:ins>
      <w:ins w:id="149" w:author="RZH" w:date="2024-05-14T13:54:47Z">
        <w:r>
          <w:rPr>
            <w:rFonts w:hint="eastAsia" w:ascii="Times New Roman" w:hAnsi="Times New Roman" w:eastAsia="楷体_GB2312"/>
            <w:sz w:val="28"/>
            <w:lang w:val="en-US" w:eastAsia="zh-CN"/>
          </w:rPr>
          <w:t>技术问题的启示</w:t>
        </w:r>
      </w:ins>
    </w:p>
    <w:p>
      <w:pPr>
        <w:tabs>
          <w:tab w:val="left" w:pos="210"/>
        </w:tabs>
        <w:spacing w:line="480" w:lineRule="exact"/>
        <w:ind w:right="456" w:rightChars="217" w:firstLine="560" w:firstLineChars="200"/>
        <w:rPr>
          <w:rFonts w:hint="eastAsia" w:ascii="Times New Roman" w:hAnsi="Times New Roman" w:eastAsia="楷体_GB2312"/>
          <w:sz w:val="28"/>
          <w:lang w:val="en-US" w:eastAsia="zh-CN"/>
        </w:rPr>
      </w:pPr>
      <w:r>
        <w:rPr>
          <w:rFonts w:hint="eastAsia" w:ascii="Times New Roman" w:hAnsi="Times New Roman" w:eastAsia="楷体_GB2312"/>
          <w:sz w:val="28"/>
          <w:lang w:val="en-US" w:eastAsia="zh-CN"/>
        </w:rPr>
        <w:t>对此，申请人认为：</w:t>
      </w:r>
    </w:p>
    <w:p>
      <w:pPr>
        <w:tabs>
          <w:tab w:val="left" w:pos="210"/>
        </w:tabs>
        <w:spacing w:line="480" w:lineRule="exact"/>
        <w:ind w:right="456" w:rightChars="217" w:firstLine="560" w:firstLineChars="200"/>
        <w:rPr>
          <w:ins w:id="150" w:author="RZH" w:date="2024-05-09T14:06:23Z"/>
          <w:rFonts w:hint="eastAsia" w:ascii="Times New Roman" w:hAnsi="Times New Roman" w:eastAsia="楷体_GB2312"/>
          <w:sz w:val="28"/>
          <w:lang w:val="en-US" w:eastAsia="zh-CN"/>
        </w:rPr>
      </w:pPr>
      <w:r>
        <w:rPr>
          <w:rFonts w:hint="default" w:ascii="Times New Roman" w:hAnsi="Times New Roman" w:eastAsia="楷体_GB2312"/>
          <w:sz w:val="28"/>
          <w:lang w:val="en-US" w:eastAsia="zh-CN"/>
        </w:rPr>
        <w:t>对比文件2公开</w:t>
      </w:r>
      <w:r>
        <w:rPr>
          <w:rFonts w:hint="eastAsia" w:ascii="Times New Roman" w:hAnsi="Times New Roman" w:eastAsia="楷体_GB2312"/>
          <w:sz w:val="28"/>
          <w:lang w:val="en-US" w:eastAsia="zh-CN"/>
        </w:rPr>
        <w:t>的是</w:t>
      </w:r>
      <w:r>
        <w:rPr>
          <w:rFonts w:hint="default" w:ascii="Times New Roman" w:hAnsi="Times New Roman" w:eastAsia="楷体_GB2312"/>
          <w:sz w:val="28"/>
          <w:lang w:val="en-US" w:eastAsia="zh-CN"/>
        </w:rPr>
        <w:t>一种</w:t>
      </w:r>
      <w:ins w:id="151" w:author="RZH" w:date="2024-05-14T14:05:20Z">
        <w:r>
          <w:rPr>
            <w:rFonts w:hint="eastAsia" w:ascii="Times New Roman" w:hAnsi="Times New Roman" w:eastAsia="楷体_GB2312"/>
            <w:sz w:val="28"/>
            <w:lang w:val="en-US" w:eastAsia="zh-CN"/>
          </w:rPr>
          <w:t>生成</w:t>
        </w:r>
      </w:ins>
      <w:ins w:id="152" w:author="RZH" w:date="2024-05-14T14:00:26Z">
        <w:r>
          <w:rPr>
            <w:rFonts w:hint="eastAsia" w:ascii="Times New Roman" w:hAnsi="Times New Roman" w:eastAsia="楷体_GB2312"/>
            <w:sz w:val="28"/>
            <w:lang w:val="en-US" w:eastAsia="zh-CN"/>
          </w:rPr>
          <w:t>随机</w:t>
        </w:r>
      </w:ins>
      <w:ins w:id="153" w:author="RZH" w:date="2024-05-14T14:00:29Z">
        <w:r>
          <w:rPr>
            <w:rFonts w:hint="eastAsia" w:ascii="Times New Roman" w:hAnsi="Times New Roman" w:eastAsia="楷体_GB2312"/>
            <w:sz w:val="28"/>
            <w:lang w:val="en-US" w:eastAsia="zh-CN"/>
          </w:rPr>
          <w:t>车牌号</w:t>
        </w:r>
      </w:ins>
      <w:ins w:id="154" w:author="RZH" w:date="2024-05-14T14:05:27Z">
        <w:r>
          <w:rPr>
            <w:rFonts w:hint="eastAsia" w:ascii="Times New Roman" w:hAnsi="Times New Roman" w:eastAsia="楷体_GB2312"/>
            <w:sz w:val="28"/>
            <w:lang w:val="en-US" w:eastAsia="zh-CN"/>
          </w:rPr>
          <w:t>图像</w:t>
        </w:r>
      </w:ins>
      <w:ins w:id="155" w:author="RZH" w:date="2024-05-14T14:03:02Z">
        <w:r>
          <w:rPr>
            <w:rFonts w:hint="eastAsia" w:ascii="Times New Roman" w:hAnsi="Times New Roman" w:eastAsia="楷体_GB2312"/>
            <w:sz w:val="28"/>
            <w:lang w:val="en-US" w:eastAsia="zh-CN"/>
          </w:rPr>
          <w:t>的</w:t>
        </w:r>
      </w:ins>
      <w:r>
        <w:rPr>
          <w:rFonts w:hint="default" w:ascii="Times New Roman" w:hAnsi="Times New Roman" w:eastAsia="楷体_GB2312"/>
          <w:sz w:val="28"/>
          <w:lang w:val="en-US" w:eastAsia="zh-CN"/>
        </w:rPr>
        <w:t>方法</w:t>
      </w:r>
      <w:ins w:id="156" w:author="RZH" w:date="2024-05-14T14:00:35Z">
        <w:r>
          <w:rPr>
            <w:rFonts w:hint="eastAsia" w:ascii="Times New Roman" w:hAnsi="Times New Roman" w:eastAsia="楷体_GB2312"/>
            <w:sz w:val="28"/>
            <w:lang w:val="en-US" w:eastAsia="zh-CN"/>
          </w:rPr>
          <w:t>。</w:t>
        </w:r>
      </w:ins>
      <w:ins w:id="157" w:author="RZH" w:date="2024-05-09T13:42:20Z">
        <w:r>
          <w:rPr>
            <w:rFonts w:hint="eastAsia" w:ascii="Times New Roman" w:hAnsi="Times New Roman" w:eastAsia="楷体_GB2312"/>
            <w:sz w:val="28"/>
            <w:lang w:val="en-US" w:eastAsia="zh-CN"/>
          </w:rPr>
          <w:t>虽然</w:t>
        </w:r>
      </w:ins>
      <w:ins w:id="158" w:author="RZH" w:date="2024-05-09T13:42:21Z">
        <w:r>
          <w:rPr>
            <w:rFonts w:hint="eastAsia" w:ascii="Times New Roman" w:hAnsi="Times New Roman" w:eastAsia="楷体_GB2312"/>
            <w:sz w:val="28"/>
            <w:lang w:val="en-US" w:eastAsia="zh-CN"/>
          </w:rPr>
          <w:t>对比文件2公开了</w:t>
        </w:r>
      </w:ins>
      <w:ins w:id="159" w:author="RZH" w:date="2024-05-14T14:07:44Z">
        <w:r>
          <w:rPr>
            <w:rFonts w:hint="eastAsia" w:ascii="Times New Roman" w:hAnsi="Times New Roman" w:eastAsia="楷体_GB2312"/>
            <w:sz w:val="28"/>
            <w:lang w:val="en-US" w:eastAsia="zh-CN"/>
          </w:rPr>
          <w:t>以上</w:t>
        </w:r>
      </w:ins>
      <w:ins w:id="160" w:author="RZH" w:date="2024-05-09T13:42:21Z">
        <w:r>
          <w:rPr>
            <w:rFonts w:hint="eastAsia" w:ascii="Times New Roman" w:hAnsi="Times New Roman" w:eastAsia="楷体_GB2312"/>
            <w:sz w:val="28"/>
            <w:lang w:val="en-US" w:eastAsia="zh-CN"/>
          </w:rPr>
          <w:t>技术</w:t>
        </w:r>
      </w:ins>
      <w:ins w:id="161" w:author="RZH" w:date="2024-05-09T14:26:30Z">
        <w:r>
          <w:rPr>
            <w:rFonts w:hint="eastAsia" w:ascii="Times New Roman" w:hAnsi="Times New Roman" w:eastAsia="楷体_GB2312"/>
            <w:sz w:val="28"/>
            <w:lang w:val="en-US" w:eastAsia="zh-CN"/>
          </w:rPr>
          <w:t>特征</w:t>
        </w:r>
      </w:ins>
      <w:ins w:id="162" w:author="RZH" w:date="2024-05-09T13:42:22Z">
        <w:r>
          <w:rPr>
            <w:rFonts w:hint="eastAsia" w:ascii="Times New Roman" w:hAnsi="Times New Roman" w:eastAsia="楷体_GB2312"/>
            <w:sz w:val="28"/>
            <w:lang w:val="en-US" w:eastAsia="zh-CN"/>
          </w:rPr>
          <w:t>，</w:t>
        </w:r>
      </w:ins>
      <w:ins w:id="163" w:author="RZH" w:date="2024-05-09T13:42:23Z">
        <w:r>
          <w:rPr>
            <w:rFonts w:hint="eastAsia" w:ascii="Times New Roman" w:hAnsi="Times New Roman" w:eastAsia="楷体_GB2312"/>
            <w:sz w:val="28"/>
            <w:lang w:val="en-US" w:eastAsia="zh-CN"/>
          </w:rPr>
          <w:t>但是</w:t>
        </w:r>
      </w:ins>
      <w:ins w:id="164" w:author="RZH" w:date="2024-05-09T13:39:27Z">
        <w:r>
          <w:rPr>
            <w:rFonts w:hint="eastAsia" w:ascii="Times New Roman" w:hAnsi="Times New Roman" w:eastAsia="楷体_GB2312"/>
            <w:sz w:val="28"/>
            <w:lang w:val="en-US" w:eastAsia="zh-CN"/>
          </w:rPr>
          <w:t>从</w:t>
        </w:r>
      </w:ins>
      <w:ins w:id="165" w:author="RZH" w:date="2024-05-09T13:39:18Z">
        <w:r>
          <w:rPr>
            <w:rFonts w:hint="eastAsia" w:ascii="Times New Roman" w:hAnsi="Times New Roman" w:eastAsia="楷体_GB2312"/>
            <w:sz w:val="28"/>
            <w:lang w:val="en-US" w:eastAsia="zh-CN"/>
          </w:rPr>
          <w:t>对比文件2</w:t>
        </w:r>
      </w:ins>
      <w:ins w:id="166" w:author="RZH" w:date="2024-05-09T13:39:19Z">
        <w:r>
          <w:rPr>
            <w:rFonts w:hint="eastAsia" w:ascii="Times New Roman" w:hAnsi="Times New Roman" w:eastAsia="楷体_GB2312"/>
            <w:sz w:val="28"/>
            <w:lang w:val="en-US" w:eastAsia="zh-CN"/>
          </w:rPr>
          <w:t>的</w:t>
        </w:r>
      </w:ins>
      <w:ins w:id="167" w:author="RZH" w:date="2024-05-09T13:39:21Z">
        <w:r>
          <w:rPr>
            <w:rFonts w:hint="eastAsia" w:ascii="Times New Roman" w:hAnsi="Times New Roman" w:eastAsia="楷体_GB2312"/>
            <w:sz w:val="28"/>
            <w:lang w:val="en-US" w:eastAsia="zh-CN"/>
          </w:rPr>
          <w:t>方案的</w:t>
        </w:r>
      </w:ins>
      <w:ins w:id="168" w:author="RZH" w:date="2024-05-09T13:38:46Z">
        <w:r>
          <w:rPr>
            <w:rFonts w:hint="eastAsia" w:ascii="Times New Roman" w:hAnsi="Times New Roman" w:eastAsia="楷体_GB2312"/>
            <w:sz w:val="28"/>
            <w:lang w:val="en-US" w:eastAsia="zh-CN"/>
          </w:rPr>
          <w:t>整体上看，</w:t>
        </w:r>
      </w:ins>
      <w:ins w:id="169" w:author="RZH" w:date="2024-05-09T14:26:37Z">
        <w:r>
          <w:rPr>
            <w:rFonts w:hint="eastAsia" w:ascii="Times New Roman" w:hAnsi="Times New Roman" w:eastAsia="楷体_GB2312"/>
            <w:sz w:val="28"/>
            <w:lang w:val="en-US" w:eastAsia="zh-CN"/>
          </w:rPr>
          <w:t>首先</w:t>
        </w:r>
      </w:ins>
      <w:ins w:id="170" w:author="RZH" w:date="2024-05-09T13:39:03Z">
        <w:r>
          <w:rPr>
            <w:rFonts w:hint="eastAsia" w:ascii="Times New Roman" w:hAnsi="Times New Roman" w:eastAsia="楷体_GB2312"/>
            <w:sz w:val="28"/>
            <w:lang w:val="en-US" w:eastAsia="zh-CN"/>
          </w:rPr>
          <w:t>对比文件</w:t>
        </w:r>
      </w:ins>
      <w:ins w:id="171" w:author="RZH" w:date="2024-05-09T13:39:50Z">
        <w:r>
          <w:rPr>
            <w:rFonts w:hint="eastAsia" w:ascii="Times New Roman" w:hAnsi="Times New Roman" w:eastAsia="楷体_GB2312"/>
            <w:sz w:val="28"/>
            <w:lang w:val="en-US" w:eastAsia="zh-CN"/>
          </w:rPr>
          <w:t>2</w:t>
        </w:r>
      </w:ins>
      <w:ins w:id="172" w:author="RZH" w:date="2024-05-09T13:39:03Z">
        <w:r>
          <w:rPr>
            <w:rFonts w:hint="eastAsia" w:ascii="Times New Roman" w:hAnsi="Times New Roman" w:eastAsia="楷体_GB2312"/>
            <w:sz w:val="28"/>
            <w:lang w:val="en-US" w:eastAsia="zh-CN"/>
          </w:rPr>
          <w:t>中所解决的技术问题与本申请权利要求1的技术方案实际解决的技术问题</w:t>
        </w:r>
      </w:ins>
      <w:ins w:id="173" w:author="RZH" w:date="2024-05-09T14:26:43Z">
        <w:r>
          <w:rPr>
            <w:rFonts w:hint="eastAsia" w:ascii="Times New Roman" w:hAnsi="Times New Roman" w:eastAsia="楷体_GB2312"/>
            <w:sz w:val="28"/>
            <w:lang w:val="en-US" w:eastAsia="zh-CN"/>
          </w:rPr>
          <w:t>是</w:t>
        </w:r>
      </w:ins>
      <w:ins w:id="174" w:author="RZH" w:date="2024-05-09T13:39:03Z">
        <w:r>
          <w:rPr>
            <w:rFonts w:hint="eastAsia" w:ascii="Times New Roman" w:hAnsi="Times New Roman" w:eastAsia="楷体_GB2312"/>
            <w:sz w:val="28"/>
            <w:lang w:val="en-US" w:eastAsia="zh-CN"/>
          </w:rPr>
          <w:t>不同</w:t>
        </w:r>
      </w:ins>
      <w:ins w:id="175" w:author="RZH" w:date="2024-05-09T14:26:43Z">
        <w:r>
          <w:rPr>
            <w:rFonts w:hint="eastAsia" w:ascii="Times New Roman" w:hAnsi="Times New Roman" w:eastAsia="楷体_GB2312"/>
            <w:sz w:val="28"/>
            <w:lang w:val="en-US" w:eastAsia="zh-CN"/>
          </w:rPr>
          <w:t>的</w:t>
        </w:r>
      </w:ins>
      <w:ins w:id="176" w:author="RZH" w:date="2024-05-09T13:39:03Z">
        <w:r>
          <w:rPr>
            <w:rFonts w:hint="eastAsia" w:ascii="Times New Roman" w:hAnsi="Times New Roman" w:eastAsia="楷体_GB2312"/>
            <w:sz w:val="28"/>
            <w:lang w:val="en-US" w:eastAsia="zh-CN"/>
          </w:rPr>
          <w:t>。</w:t>
        </w:r>
      </w:ins>
      <w:ins w:id="177" w:author="RZH" w:date="2024-05-14T14:18:37Z">
        <w:r>
          <w:rPr>
            <w:rFonts w:hint="eastAsia" w:ascii="Times New Roman" w:hAnsi="Times New Roman" w:eastAsia="楷体_GB2312"/>
            <w:sz w:val="28"/>
            <w:lang w:val="en-US" w:eastAsia="zh-CN"/>
          </w:rPr>
          <w:t>权利要求1</w:t>
        </w:r>
      </w:ins>
      <w:ins w:id="178" w:author="RZH" w:date="2024-05-14T14:18:39Z">
        <w:r>
          <w:rPr>
            <w:rFonts w:hint="eastAsia" w:ascii="Times New Roman" w:hAnsi="Times New Roman" w:eastAsia="楷体_GB2312"/>
            <w:sz w:val="28"/>
            <w:lang w:val="en-US" w:eastAsia="zh-CN"/>
          </w:rPr>
          <w:t>需要</w:t>
        </w:r>
      </w:ins>
      <w:ins w:id="179" w:author="RZH" w:date="2024-05-14T14:18:41Z">
        <w:r>
          <w:rPr>
            <w:rFonts w:hint="eastAsia" w:ascii="Times New Roman" w:hAnsi="Times New Roman" w:eastAsia="楷体_GB2312"/>
            <w:sz w:val="28"/>
            <w:lang w:val="en-US" w:eastAsia="zh-CN"/>
          </w:rPr>
          <w:t>解决的</w:t>
        </w:r>
      </w:ins>
      <w:ins w:id="180" w:author="RZH" w:date="2024-05-14T14:18:42Z">
        <w:r>
          <w:rPr>
            <w:rFonts w:hint="eastAsia" w:ascii="Times New Roman" w:hAnsi="Times New Roman" w:eastAsia="楷体_GB2312"/>
            <w:sz w:val="28"/>
            <w:lang w:val="en-US" w:eastAsia="zh-CN"/>
          </w:rPr>
          <w:t>问题</w:t>
        </w:r>
      </w:ins>
      <w:ins w:id="181" w:author="RZH" w:date="2024-05-14T14:18:56Z">
        <w:r>
          <w:rPr>
            <w:rFonts w:hint="eastAsia" w:ascii="Times New Roman" w:hAnsi="Times New Roman" w:eastAsia="楷体_GB2312"/>
            <w:sz w:val="28"/>
            <w:lang w:val="en-US" w:eastAsia="zh-CN"/>
          </w:rPr>
          <w:t>为</w:t>
        </w:r>
      </w:ins>
      <w:ins w:id="182" w:author="RZH" w:date="2024-05-14T14:20:00Z">
        <w:r>
          <w:rPr>
            <w:rFonts w:hint="eastAsia" w:ascii="Times New Roman" w:hAnsi="Times New Roman" w:eastAsia="楷体_GB2312"/>
            <w:sz w:val="28"/>
            <w:lang w:val="en-US" w:eastAsia="zh-CN"/>
          </w:rPr>
          <w:t>如何获取车牌信息，并依据所述车牌信息确定对应的车牌纹理贴图</w:t>
        </w:r>
      </w:ins>
      <w:ins w:id="183" w:author="RZH" w:date="2024-05-14T17:24:55Z">
        <w:r>
          <w:rPr>
            <w:rFonts w:hint="eastAsia" w:ascii="Times New Roman" w:hAnsi="Times New Roman" w:eastAsia="楷体_GB2312"/>
            <w:sz w:val="28"/>
            <w:lang w:val="en-US" w:eastAsia="zh-CN"/>
          </w:rPr>
          <w:t>和</w:t>
        </w:r>
      </w:ins>
      <w:ins w:id="184" w:author="RZH" w:date="2024-05-14T17:24:56Z">
        <w:r>
          <w:rPr>
            <w:rFonts w:hint="eastAsia" w:ascii="Times New Roman" w:hAnsi="Times New Roman" w:eastAsia="楷体_GB2312"/>
            <w:sz w:val="28"/>
            <w:lang w:val="en-US" w:eastAsia="zh-CN"/>
          </w:rPr>
          <w:t>三维</w:t>
        </w:r>
      </w:ins>
      <w:ins w:id="185" w:author="RZH" w:date="2024-05-14T17:25:03Z">
        <w:r>
          <w:rPr>
            <w:rFonts w:hint="eastAsia" w:ascii="Times New Roman" w:hAnsi="Times New Roman" w:eastAsia="楷体_GB2312"/>
            <w:sz w:val="28"/>
            <w:lang w:val="en-US" w:eastAsia="zh-CN"/>
          </w:rPr>
          <w:t>车模</w:t>
        </w:r>
      </w:ins>
      <w:ins w:id="186" w:author="RZH" w:date="2024-05-14T14:20:00Z">
        <w:r>
          <w:rPr>
            <w:rFonts w:hint="eastAsia" w:ascii="Times New Roman" w:hAnsi="Times New Roman" w:eastAsia="楷体_GB2312"/>
            <w:sz w:val="28"/>
            <w:lang w:val="en-US" w:eastAsia="zh-CN"/>
          </w:rPr>
          <w:t>。</w:t>
        </w:r>
      </w:ins>
      <w:ins w:id="187" w:author="RZH" w:date="2024-05-14T14:20:08Z">
        <w:r>
          <w:rPr>
            <w:rFonts w:hint="eastAsia" w:ascii="Times New Roman" w:hAnsi="Times New Roman" w:eastAsia="楷体_GB2312"/>
            <w:sz w:val="28"/>
            <w:lang w:val="en-US" w:eastAsia="zh-CN"/>
          </w:rPr>
          <w:t>对比</w:t>
        </w:r>
      </w:ins>
      <w:ins w:id="188" w:author="RZH" w:date="2024-05-14T14:20:09Z">
        <w:r>
          <w:rPr>
            <w:rFonts w:hint="eastAsia" w:ascii="Times New Roman" w:hAnsi="Times New Roman" w:eastAsia="楷体_GB2312"/>
            <w:sz w:val="28"/>
            <w:lang w:val="en-US" w:eastAsia="zh-CN"/>
          </w:rPr>
          <w:t>文件2</w:t>
        </w:r>
      </w:ins>
      <w:ins w:id="189" w:author="RZH" w:date="2024-05-14T14:20:11Z">
        <w:r>
          <w:rPr>
            <w:rFonts w:hint="eastAsia" w:ascii="Times New Roman" w:hAnsi="Times New Roman" w:eastAsia="楷体_GB2312"/>
            <w:sz w:val="28"/>
            <w:lang w:val="en-US" w:eastAsia="zh-CN"/>
          </w:rPr>
          <w:t>要</w:t>
        </w:r>
      </w:ins>
      <w:ins w:id="190" w:author="RZH" w:date="2024-05-14T14:29:30Z">
        <w:r>
          <w:rPr>
            <w:rFonts w:hint="eastAsia" w:ascii="Times New Roman" w:hAnsi="Times New Roman" w:eastAsia="楷体_GB2312"/>
            <w:sz w:val="28"/>
            <w:lang w:val="en-US" w:eastAsia="zh-CN"/>
          </w:rPr>
          <w:t>解决</w:t>
        </w:r>
      </w:ins>
      <w:ins w:id="191" w:author="RZH" w:date="2024-05-14T14:20:12Z">
        <w:r>
          <w:rPr>
            <w:rFonts w:hint="eastAsia" w:ascii="Times New Roman" w:hAnsi="Times New Roman" w:eastAsia="楷体_GB2312"/>
            <w:sz w:val="28"/>
            <w:lang w:val="en-US" w:eastAsia="zh-CN"/>
          </w:rPr>
          <w:t>的问题</w:t>
        </w:r>
      </w:ins>
      <w:ins w:id="192" w:author="RZH" w:date="2024-05-14T14:20:13Z">
        <w:r>
          <w:rPr>
            <w:rFonts w:hint="eastAsia" w:ascii="Times New Roman" w:hAnsi="Times New Roman" w:eastAsia="楷体_GB2312"/>
            <w:sz w:val="28"/>
            <w:lang w:val="en-US" w:eastAsia="zh-CN"/>
          </w:rPr>
          <w:t>为</w:t>
        </w:r>
      </w:ins>
      <w:ins w:id="193" w:author="RZH" w:date="2024-05-14T17:24:20Z">
        <w:r>
          <w:rPr>
            <w:rFonts w:hint="eastAsia" w:ascii="Times New Roman" w:hAnsi="Times New Roman" w:eastAsia="楷体_GB2312"/>
            <w:sz w:val="28"/>
            <w:lang w:val="en-US" w:eastAsia="zh-CN"/>
          </w:rPr>
          <w:t>人工</w:t>
        </w:r>
      </w:ins>
      <w:ins w:id="194" w:author="RZH" w:date="2024-05-14T17:24:15Z">
        <w:r>
          <w:rPr>
            <w:rFonts w:hint="eastAsia" w:ascii="Times New Roman" w:hAnsi="Times New Roman" w:eastAsia="楷体_GB2312"/>
            <w:sz w:val="28"/>
            <w:lang w:val="en-US" w:eastAsia="zh-CN"/>
          </w:rPr>
          <w:t>车牌</w:t>
        </w:r>
      </w:ins>
      <w:ins w:id="195" w:author="RZH" w:date="2024-05-14T17:24:27Z">
        <w:r>
          <w:rPr>
            <w:rFonts w:hint="eastAsia" w:ascii="Times New Roman" w:hAnsi="Times New Roman" w:eastAsia="楷体_GB2312"/>
            <w:sz w:val="28"/>
            <w:lang w:val="en-US" w:eastAsia="zh-CN"/>
          </w:rPr>
          <w:t>采集</w:t>
        </w:r>
      </w:ins>
      <w:ins w:id="196" w:author="RZH" w:date="2024-05-14T17:24:15Z">
        <w:r>
          <w:rPr>
            <w:rFonts w:hint="eastAsia" w:ascii="Times New Roman" w:hAnsi="Times New Roman" w:eastAsia="楷体_GB2312"/>
            <w:sz w:val="28"/>
            <w:lang w:val="en-US" w:eastAsia="zh-CN"/>
          </w:rPr>
          <w:t>图像样本成本高、效率低且质量不稳定的问题。</w:t>
        </w:r>
      </w:ins>
      <w:ins w:id="197" w:author="RZH" w:date="2024-05-14T14:21:19Z">
        <w:r>
          <w:rPr>
            <w:rFonts w:hint="eastAsia" w:ascii="Times New Roman" w:hAnsi="Times New Roman" w:eastAsia="楷体_GB2312"/>
            <w:sz w:val="28"/>
            <w:lang w:val="en-US" w:eastAsia="zh-CN"/>
          </w:rPr>
          <w:t>权利要求</w:t>
        </w:r>
      </w:ins>
      <w:ins w:id="198" w:author="RZH" w:date="2024-05-14T14:21:20Z">
        <w:r>
          <w:rPr>
            <w:rFonts w:hint="eastAsia" w:ascii="Times New Roman" w:hAnsi="Times New Roman" w:eastAsia="楷体_GB2312"/>
            <w:sz w:val="28"/>
            <w:lang w:val="en-US" w:eastAsia="zh-CN"/>
          </w:rPr>
          <w:t>1的</w:t>
        </w:r>
      </w:ins>
      <w:ins w:id="199" w:author="RZH" w:date="2024-05-14T14:21:22Z">
        <w:r>
          <w:rPr>
            <w:rFonts w:hint="eastAsia" w:ascii="Times New Roman" w:hAnsi="Times New Roman" w:eastAsia="楷体_GB2312"/>
            <w:sz w:val="28"/>
            <w:lang w:val="en-US" w:eastAsia="zh-CN"/>
          </w:rPr>
          <w:t>核心</w:t>
        </w:r>
      </w:ins>
      <w:ins w:id="200" w:author="RZH" w:date="2024-05-14T14:21:31Z">
        <w:r>
          <w:rPr>
            <w:rFonts w:hint="eastAsia" w:ascii="Times New Roman" w:hAnsi="Times New Roman" w:eastAsia="楷体_GB2312"/>
            <w:sz w:val="28"/>
            <w:lang w:val="en-US" w:eastAsia="zh-CN"/>
          </w:rPr>
          <w:t>技术</w:t>
        </w:r>
      </w:ins>
      <w:ins w:id="201" w:author="RZH" w:date="2024-05-14T14:21:23Z">
        <w:r>
          <w:rPr>
            <w:rFonts w:hint="eastAsia" w:ascii="Times New Roman" w:hAnsi="Times New Roman" w:eastAsia="楷体_GB2312"/>
            <w:sz w:val="28"/>
            <w:lang w:val="en-US" w:eastAsia="zh-CN"/>
          </w:rPr>
          <w:t>问题</w:t>
        </w:r>
      </w:ins>
      <w:ins w:id="202" w:author="RZH" w:date="2024-05-14T14:21:25Z">
        <w:r>
          <w:rPr>
            <w:rFonts w:hint="eastAsia" w:ascii="Times New Roman" w:hAnsi="Times New Roman" w:eastAsia="楷体_GB2312"/>
            <w:sz w:val="28"/>
            <w:lang w:val="en-US" w:eastAsia="zh-CN"/>
          </w:rPr>
          <w:t>为</w:t>
        </w:r>
      </w:ins>
      <w:ins w:id="203" w:author="RZH" w:date="2024-05-14T14:38:24Z">
        <w:r>
          <w:rPr>
            <w:rFonts w:hint="eastAsia" w:ascii="Times New Roman" w:hAnsi="Times New Roman" w:eastAsia="楷体_GB2312"/>
            <w:sz w:val="28"/>
            <w:lang w:val="en-US" w:eastAsia="zh-CN"/>
          </w:rPr>
          <w:t>如何</w:t>
        </w:r>
      </w:ins>
      <w:ins w:id="204" w:author="RZH" w:date="2024-05-14T14:38:35Z">
        <w:r>
          <w:rPr>
            <w:rFonts w:hint="eastAsia" w:ascii="Times New Roman" w:hAnsi="Times New Roman" w:eastAsia="楷体_GB2312"/>
            <w:sz w:val="28"/>
            <w:lang w:val="en-US" w:eastAsia="zh-CN"/>
          </w:rPr>
          <w:t>运用</w:t>
        </w:r>
      </w:ins>
      <w:ins w:id="205" w:author="RZH" w:date="2024-05-14T14:32:55Z">
        <w:r>
          <w:rPr>
            <w:rFonts w:hint="eastAsia" w:ascii="Times New Roman" w:hAnsi="Times New Roman" w:eastAsia="楷体_GB2312"/>
            <w:sz w:val="28"/>
            <w:lang w:val="en-US" w:eastAsia="zh-CN"/>
          </w:rPr>
          <w:t>真实</w:t>
        </w:r>
      </w:ins>
      <w:ins w:id="206" w:author="RZH" w:date="2024-05-14T14:21:46Z">
        <w:r>
          <w:rPr>
            <w:rFonts w:hint="eastAsia" w:ascii="Times New Roman" w:hAnsi="Times New Roman" w:eastAsia="楷体_GB2312"/>
            <w:sz w:val="28"/>
            <w:lang w:val="en-US" w:eastAsia="zh-CN"/>
          </w:rPr>
          <w:t>车牌信息</w:t>
        </w:r>
      </w:ins>
      <w:ins w:id="207" w:author="RZH" w:date="2024-05-14T14:22:05Z">
        <w:r>
          <w:rPr>
            <w:rFonts w:hint="eastAsia" w:ascii="Times New Roman" w:hAnsi="Times New Roman" w:eastAsia="楷体_GB2312"/>
            <w:sz w:val="28"/>
            <w:lang w:val="en-US" w:eastAsia="zh-CN"/>
          </w:rPr>
          <w:t>生成</w:t>
        </w:r>
      </w:ins>
      <w:ins w:id="208" w:author="RZH" w:date="2024-05-14T17:24:39Z">
        <w:r>
          <w:rPr>
            <w:rFonts w:hint="eastAsia" w:ascii="Times New Roman" w:hAnsi="Times New Roman" w:eastAsia="楷体_GB2312"/>
            <w:sz w:val="28"/>
            <w:lang w:val="en-US" w:eastAsia="zh-CN"/>
          </w:rPr>
          <w:t>三维</w:t>
        </w:r>
      </w:ins>
      <w:ins w:id="209" w:author="RZH" w:date="2024-05-14T17:25:06Z">
        <w:r>
          <w:rPr>
            <w:rFonts w:hint="eastAsia" w:ascii="Times New Roman" w:hAnsi="Times New Roman" w:eastAsia="楷体_GB2312"/>
            <w:sz w:val="28"/>
            <w:lang w:val="en-US" w:eastAsia="zh-CN"/>
          </w:rPr>
          <w:t>车模</w:t>
        </w:r>
      </w:ins>
      <w:ins w:id="210" w:author="RZH" w:date="2024-05-14T14:21:52Z">
        <w:r>
          <w:rPr>
            <w:rFonts w:hint="eastAsia" w:ascii="Times New Roman" w:hAnsi="Times New Roman" w:eastAsia="楷体_GB2312"/>
            <w:sz w:val="28"/>
            <w:lang w:val="en-US" w:eastAsia="zh-CN"/>
          </w:rPr>
          <w:t>，</w:t>
        </w:r>
      </w:ins>
      <w:ins w:id="211" w:author="RZH" w:date="2024-05-14T14:21:54Z">
        <w:r>
          <w:rPr>
            <w:rFonts w:hint="eastAsia" w:ascii="Times New Roman" w:hAnsi="Times New Roman" w:eastAsia="楷体_GB2312"/>
            <w:sz w:val="28"/>
            <w:lang w:val="en-US" w:eastAsia="zh-CN"/>
          </w:rPr>
          <w:t>而</w:t>
        </w:r>
      </w:ins>
      <w:ins w:id="212" w:author="RZH" w:date="2024-05-14T14:21:55Z">
        <w:r>
          <w:rPr>
            <w:rFonts w:hint="eastAsia" w:ascii="Times New Roman" w:hAnsi="Times New Roman" w:eastAsia="楷体_GB2312"/>
            <w:sz w:val="28"/>
            <w:lang w:val="en-US" w:eastAsia="zh-CN"/>
          </w:rPr>
          <w:t>对比</w:t>
        </w:r>
      </w:ins>
      <w:ins w:id="213" w:author="RZH" w:date="2024-05-14T14:22:13Z">
        <w:r>
          <w:rPr>
            <w:rFonts w:hint="eastAsia" w:ascii="Times New Roman" w:hAnsi="Times New Roman" w:eastAsia="楷体_GB2312"/>
            <w:sz w:val="28"/>
            <w:lang w:val="en-US" w:eastAsia="zh-CN"/>
          </w:rPr>
          <w:t>文件</w:t>
        </w:r>
      </w:ins>
      <w:ins w:id="214" w:author="RZH" w:date="2024-05-14T14:21:56Z">
        <w:r>
          <w:rPr>
            <w:rFonts w:hint="eastAsia" w:ascii="Times New Roman" w:hAnsi="Times New Roman" w:eastAsia="楷体_GB2312"/>
            <w:sz w:val="28"/>
            <w:lang w:val="en-US" w:eastAsia="zh-CN"/>
          </w:rPr>
          <w:t>2</w:t>
        </w:r>
      </w:ins>
      <w:ins w:id="215" w:author="RZH" w:date="2024-05-14T14:21:57Z">
        <w:r>
          <w:rPr>
            <w:rFonts w:hint="eastAsia" w:ascii="Times New Roman" w:hAnsi="Times New Roman" w:eastAsia="楷体_GB2312"/>
            <w:sz w:val="28"/>
            <w:lang w:val="en-US" w:eastAsia="zh-CN"/>
          </w:rPr>
          <w:t>的</w:t>
        </w:r>
      </w:ins>
      <w:ins w:id="216" w:author="RZH" w:date="2024-05-14T14:29:38Z">
        <w:r>
          <w:rPr>
            <w:rFonts w:hint="eastAsia" w:ascii="Times New Roman" w:hAnsi="Times New Roman" w:eastAsia="楷体_GB2312"/>
            <w:sz w:val="28"/>
            <w:lang w:val="en-US" w:eastAsia="zh-CN"/>
          </w:rPr>
          <w:t>核心</w:t>
        </w:r>
      </w:ins>
      <w:ins w:id="217" w:author="RZH" w:date="2024-05-14T17:00:10Z">
        <w:r>
          <w:rPr>
            <w:rFonts w:hint="eastAsia" w:ascii="Times New Roman" w:hAnsi="Times New Roman" w:eastAsia="楷体_GB2312"/>
            <w:sz w:val="28"/>
            <w:lang w:val="en-US" w:eastAsia="zh-CN"/>
          </w:rPr>
          <w:t>技术</w:t>
        </w:r>
      </w:ins>
      <w:ins w:id="218" w:author="RZH" w:date="2024-05-14T14:29:39Z">
        <w:r>
          <w:rPr>
            <w:rFonts w:hint="eastAsia" w:ascii="Times New Roman" w:hAnsi="Times New Roman" w:eastAsia="楷体_GB2312"/>
            <w:sz w:val="28"/>
            <w:lang w:val="en-US" w:eastAsia="zh-CN"/>
          </w:rPr>
          <w:t>问题</w:t>
        </w:r>
      </w:ins>
      <w:ins w:id="219" w:author="RZH" w:date="2024-05-14T14:29:40Z">
        <w:r>
          <w:rPr>
            <w:rFonts w:hint="eastAsia" w:ascii="Times New Roman" w:hAnsi="Times New Roman" w:eastAsia="楷体_GB2312"/>
            <w:sz w:val="28"/>
            <w:lang w:val="en-US" w:eastAsia="zh-CN"/>
          </w:rPr>
          <w:t>为</w:t>
        </w:r>
      </w:ins>
      <w:ins w:id="220" w:author="RZH" w:date="2024-05-14T17:25:15Z">
        <w:r>
          <w:rPr>
            <w:rFonts w:hint="eastAsia" w:ascii="Times New Roman" w:hAnsi="Times New Roman" w:eastAsia="楷体_GB2312"/>
            <w:sz w:val="28"/>
            <w:lang w:val="en-US" w:eastAsia="zh-CN"/>
          </w:rPr>
          <w:t>解决</w:t>
        </w:r>
      </w:ins>
      <w:ins w:id="221" w:author="RZH" w:date="2024-05-14T17:25:18Z">
        <w:r>
          <w:rPr>
            <w:rFonts w:hint="eastAsia" w:ascii="Times New Roman" w:hAnsi="Times New Roman" w:eastAsia="楷体_GB2312"/>
            <w:sz w:val="28"/>
            <w:lang w:val="en-US" w:eastAsia="zh-CN"/>
          </w:rPr>
          <w:t>人工</w:t>
        </w:r>
      </w:ins>
      <w:ins w:id="222" w:author="RZH" w:date="2024-05-14T17:26:05Z">
        <w:r>
          <w:rPr>
            <w:rFonts w:hint="eastAsia" w:ascii="Times New Roman" w:hAnsi="Times New Roman" w:eastAsia="楷体_GB2312"/>
            <w:sz w:val="28"/>
            <w:lang w:val="en-US" w:eastAsia="zh-CN"/>
          </w:rPr>
          <w:t>成本高、效率低且质量不稳定的问题</w:t>
        </w:r>
      </w:ins>
      <w:ins w:id="223" w:author="RZH" w:date="2024-05-14T14:38:49Z">
        <w:r>
          <w:rPr>
            <w:rFonts w:hint="eastAsia" w:ascii="Times New Roman" w:hAnsi="Times New Roman" w:eastAsia="楷体_GB2312"/>
            <w:sz w:val="28"/>
            <w:lang w:val="en-US" w:eastAsia="zh-CN"/>
          </w:rPr>
          <w:t>。</w:t>
        </w:r>
      </w:ins>
      <w:ins w:id="224" w:author="RZH" w:date="2024-05-09T14:06:08Z">
        <w:r>
          <w:rPr>
            <w:rFonts w:hint="eastAsia" w:ascii="Times New Roman" w:hAnsi="Times New Roman" w:eastAsia="楷体_GB2312"/>
            <w:sz w:val="28"/>
            <w:lang w:val="en-US" w:eastAsia="zh-CN"/>
          </w:rPr>
          <w:t>因此</w:t>
        </w:r>
      </w:ins>
      <w:ins w:id="225" w:author="RZH" w:date="2024-05-09T14:06:09Z">
        <w:r>
          <w:rPr>
            <w:rFonts w:hint="eastAsia" w:ascii="Times New Roman" w:hAnsi="Times New Roman" w:eastAsia="楷体_GB2312"/>
            <w:sz w:val="28"/>
            <w:lang w:val="en-US" w:eastAsia="zh-CN"/>
          </w:rPr>
          <w:t>，</w:t>
        </w:r>
      </w:ins>
      <w:ins w:id="226" w:author="RZH" w:date="2024-05-09T14:06:14Z">
        <w:r>
          <w:rPr>
            <w:rFonts w:hint="eastAsia" w:ascii="Times New Roman" w:hAnsi="Times New Roman" w:eastAsia="楷体_GB2312"/>
            <w:sz w:val="28"/>
            <w:lang w:val="en-US" w:eastAsia="zh-CN"/>
          </w:rPr>
          <w:t>两者</w:t>
        </w:r>
      </w:ins>
      <w:ins w:id="227" w:author="RZH" w:date="2024-05-09T14:06:15Z">
        <w:r>
          <w:rPr>
            <w:rFonts w:hint="eastAsia" w:ascii="Times New Roman" w:hAnsi="Times New Roman" w:eastAsia="楷体_GB2312"/>
            <w:sz w:val="28"/>
            <w:lang w:val="en-US" w:eastAsia="zh-CN"/>
          </w:rPr>
          <w:t>解决的</w:t>
        </w:r>
      </w:ins>
      <w:ins w:id="228" w:author="RZH" w:date="2024-05-09T14:06:19Z">
        <w:r>
          <w:rPr>
            <w:rFonts w:hint="eastAsia" w:ascii="Times New Roman" w:hAnsi="Times New Roman" w:eastAsia="楷体_GB2312"/>
            <w:sz w:val="28"/>
            <w:lang w:val="en-US" w:eastAsia="zh-CN"/>
          </w:rPr>
          <w:t>技术问题</w:t>
        </w:r>
      </w:ins>
      <w:ins w:id="229" w:author="RZH" w:date="2024-05-09T14:06:21Z">
        <w:r>
          <w:rPr>
            <w:rFonts w:hint="eastAsia" w:ascii="Times New Roman" w:hAnsi="Times New Roman" w:eastAsia="楷体_GB2312"/>
            <w:sz w:val="28"/>
            <w:lang w:val="en-US" w:eastAsia="zh-CN"/>
          </w:rPr>
          <w:t>是不相同的</w:t>
        </w:r>
      </w:ins>
      <w:ins w:id="230" w:author="RZH" w:date="2024-05-09T14:06:22Z">
        <w:r>
          <w:rPr>
            <w:rFonts w:hint="eastAsia" w:ascii="Times New Roman" w:hAnsi="Times New Roman" w:eastAsia="楷体_GB2312"/>
            <w:sz w:val="28"/>
            <w:lang w:val="en-US" w:eastAsia="zh-CN"/>
          </w:rPr>
          <w:t>。</w:t>
        </w:r>
      </w:ins>
    </w:p>
    <w:p>
      <w:pPr>
        <w:tabs>
          <w:tab w:val="left" w:pos="210"/>
        </w:tabs>
        <w:spacing w:line="480" w:lineRule="exact"/>
        <w:ind w:right="456" w:rightChars="217" w:firstLine="560" w:firstLineChars="200"/>
        <w:rPr>
          <w:ins w:id="231" w:author="RZH" w:date="2024-05-14T14:39:11Z"/>
          <w:rFonts w:hint="default" w:ascii="Times New Roman" w:hAnsi="Times New Roman" w:eastAsia="楷体_GB2312"/>
          <w:sz w:val="28"/>
          <w:lang w:val="en-US" w:eastAsia="zh-CN"/>
        </w:rPr>
      </w:pPr>
      <w:ins w:id="232" w:author="RZH" w:date="2024-05-09T14:07:18Z">
        <w:r>
          <w:rPr>
            <w:rFonts w:hint="eastAsia" w:ascii="Times New Roman" w:hAnsi="Times New Roman" w:eastAsia="楷体_GB2312"/>
            <w:sz w:val="28"/>
            <w:lang w:val="en-US" w:eastAsia="zh-CN"/>
          </w:rPr>
          <w:t>其次，对比文件2中技术方案的应用场景与本申请的权利要求1</w:t>
        </w:r>
      </w:ins>
      <w:ins w:id="233" w:author="RZH" w:date="2024-05-14T15:28:54Z">
        <w:r>
          <w:rPr>
            <w:rFonts w:hint="eastAsia" w:ascii="Times New Roman" w:hAnsi="Times New Roman" w:eastAsia="楷体_GB2312"/>
            <w:sz w:val="28"/>
            <w:lang w:val="en-US" w:eastAsia="zh-CN"/>
          </w:rPr>
          <w:t>技</w:t>
        </w:r>
      </w:ins>
      <w:ins w:id="234" w:author="RZH" w:date="2024-05-09T14:07:18Z">
        <w:r>
          <w:rPr>
            <w:rFonts w:hint="eastAsia" w:ascii="Times New Roman" w:hAnsi="Times New Roman" w:eastAsia="楷体_GB2312"/>
            <w:sz w:val="28"/>
            <w:lang w:val="en-US" w:eastAsia="zh-CN"/>
          </w:rPr>
          <w:t>术方案的应用场景是不同的</w:t>
        </w:r>
      </w:ins>
      <w:ins w:id="235" w:author="RZH" w:date="2024-05-09T14:07:30Z">
        <w:r>
          <w:rPr>
            <w:rFonts w:hint="eastAsia" w:ascii="Times New Roman" w:hAnsi="Times New Roman" w:eastAsia="楷体_GB2312"/>
            <w:sz w:val="28"/>
            <w:lang w:val="en-US" w:eastAsia="zh-CN"/>
          </w:rPr>
          <w:t>。</w:t>
        </w:r>
      </w:ins>
      <w:ins w:id="236" w:author="RZH" w:date="2024-05-09T14:07:36Z">
        <w:r>
          <w:rPr>
            <w:rFonts w:hint="eastAsia" w:ascii="Times New Roman" w:hAnsi="Times New Roman" w:eastAsia="楷体_GB2312"/>
            <w:sz w:val="28"/>
            <w:lang w:val="en-US" w:eastAsia="zh-CN"/>
          </w:rPr>
          <w:t>权利</w:t>
        </w:r>
      </w:ins>
      <w:ins w:id="237" w:author="RZH" w:date="2024-05-09T14:07:37Z">
        <w:r>
          <w:rPr>
            <w:rFonts w:hint="eastAsia" w:ascii="Times New Roman" w:hAnsi="Times New Roman" w:eastAsia="楷体_GB2312"/>
            <w:sz w:val="28"/>
            <w:lang w:val="en-US" w:eastAsia="zh-CN"/>
          </w:rPr>
          <w:t>要求1</w:t>
        </w:r>
      </w:ins>
      <w:ins w:id="238" w:author="RZH" w:date="2024-05-09T14:11:22Z">
        <w:r>
          <w:rPr>
            <w:rFonts w:hint="eastAsia" w:ascii="Times New Roman" w:hAnsi="Times New Roman" w:eastAsia="楷体_GB2312"/>
            <w:sz w:val="28"/>
            <w:lang w:val="en-US" w:eastAsia="zh-CN"/>
          </w:rPr>
          <w:t>技术方案</w:t>
        </w:r>
      </w:ins>
      <w:ins w:id="239" w:author="RZH" w:date="2024-05-09T14:07:40Z">
        <w:r>
          <w:rPr>
            <w:rFonts w:hint="eastAsia" w:ascii="Times New Roman" w:hAnsi="Times New Roman" w:eastAsia="楷体_GB2312"/>
            <w:sz w:val="28"/>
            <w:lang w:val="en-US" w:eastAsia="zh-CN"/>
          </w:rPr>
          <w:t>的</w:t>
        </w:r>
      </w:ins>
      <w:ins w:id="240" w:author="RZH" w:date="2024-05-09T14:11:18Z">
        <w:r>
          <w:rPr>
            <w:rFonts w:hint="eastAsia" w:ascii="Times New Roman" w:hAnsi="Times New Roman" w:eastAsia="楷体_GB2312"/>
            <w:sz w:val="28"/>
            <w:lang w:val="en-US" w:eastAsia="zh-CN"/>
          </w:rPr>
          <w:t>应用</w:t>
        </w:r>
      </w:ins>
      <w:ins w:id="241" w:author="RZH" w:date="2024-05-09T14:07:44Z">
        <w:r>
          <w:rPr>
            <w:rFonts w:hint="eastAsia" w:ascii="Times New Roman" w:hAnsi="Times New Roman" w:eastAsia="楷体_GB2312"/>
            <w:sz w:val="28"/>
            <w:lang w:val="en-US" w:eastAsia="zh-CN"/>
          </w:rPr>
          <w:t>场景</w:t>
        </w:r>
      </w:ins>
      <w:ins w:id="242" w:author="RZH" w:date="2024-05-14T17:00:33Z">
        <w:r>
          <w:rPr>
            <w:rFonts w:hint="eastAsia" w:ascii="Times New Roman" w:hAnsi="Times New Roman" w:eastAsia="楷体_GB2312"/>
            <w:sz w:val="28"/>
            <w:lang w:val="en-US" w:eastAsia="zh-CN"/>
          </w:rPr>
          <w:t>为</w:t>
        </w:r>
      </w:ins>
      <w:ins w:id="243" w:author="RZH" w:date="2024-05-14T16:59:04Z">
        <w:r>
          <w:rPr>
            <w:rFonts w:hint="eastAsia" w:ascii="Times New Roman" w:hAnsi="Times New Roman" w:eastAsia="楷体_GB2312"/>
            <w:sz w:val="28"/>
            <w:lang w:val="en-US" w:eastAsia="zh-CN"/>
          </w:rPr>
          <w:t>驾驶</w:t>
        </w:r>
      </w:ins>
      <w:ins w:id="244" w:author="RZH" w:date="2024-05-14T16:59:07Z">
        <w:r>
          <w:rPr>
            <w:rFonts w:hint="eastAsia" w:ascii="Times New Roman" w:hAnsi="Times New Roman" w:eastAsia="楷体_GB2312"/>
            <w:sz w:val="28"/>
            <w:lang w:val="en-US" w:eastAsia="zh-CN"/>
          </w:rPr>
          <w:t>汽车时</w:t>
        </w:r>
      </w:ins>
      <w:ins w:id="245" w:author="RZH" w:date="2024-05-14T16:59:08Z">
        <w:r>
          <w:rPr>
            <w:rFonts w:hint="eastAsia" w:ascii="Times New Roman" w:hAnsi="Times New Roman" w:eastAsia="楷体_GB2312"/>
            <w:sz w:val="28"/>
            <w:lang w:val="en-US" w:eastAsia="zh-CN"/>
          </w:rPr>
          <w:t>，</w:t>
        </w:r>
      </w:ins>
      <w:ins w:id="246" w:author="RZH" w:date="2024-05-14T17:03:17Z">
        <w:r>
          <w:rPr>
            <w:rFonts w:hint="eastAsia" w:ascii="Times New Roman" w:hAnsi="Times New Roman" w:eastAsia="楷体_GB2312"/>
            <w:sz w:val="28"/>
            <w:lang w:val="en-US" w:eastAsia="zh-CN"/>
          </w:rPr>
          <w:t>在</w:t>
        </w:r>
      </w:ins>
      <w:ins w:id="247" w:author="RZH" w:date="2024-05-14T17:02:51Z">
        <w:r>
          <w:rPr>
            <w:rFonts w:hint="eastAsia" w:ascii="Times New Roman" w:hAnsi="Times New Roman" w:eastAsia="楷体_GB2312"/>
            <w:sz w:val="28"/>
            <w:lang w:val="en-US" w:eastAsia="zh-CN"/>
          </w:rPr>
          <w:t>中控屏幕</w:t>
        </w:r>
      </w:ins>
      <w:ins w:id="248" w:author="RZH" w:date="2024-05-14T17:02:52Z">
        <w:r>
          <w:rPr>
            <w:rFonts w:hint="eastAsia" w:ascii="Times New Roman" w:hAnsi="Times New Roman" w:eastAsia="楷体_GB2312"/>
            <w:sz w:val="28"/>
            <w:lang w:val="en-US" w:eastAsia="zh-CN"/>
          </w:rPr>
          <w:t>中</w:t>
        </w:r>
      </w:ins>
      <w:ins w:id="249" w:author="RZH" w:date="2024-05-14T17:03:13Z">
        <w:r>
          <w:rPr>
            <w:rFonts w:hint="eastAsia" w:ascii="Times New Roman" w:hAnsi="Times New Roman" w:eastAsia="楷体_GB2312"/>
            <w:sz w:val="28"/>
            <w:lang w:val="en-US" w:eastAsia="zh-CN"/>
          </w:rPr>
          <w:t>查看</w:t>
        </w:r>
      </w:ins>
      <w:ins w:id="250" w:author="RZH" w:date="2024-05-14T17:03:11Z">
        <w:r>
          <w:rPr>
            <w:rFonts w:hint="eastAsia" w:ascii="Times New Roman" w:hAnsi="Times New Roman" w:eastAsia="楷体_GB2312"/>
            <w:sz w:val="28"/>
            <w:lang w:val="en-US" w:eastAsia="zh-CN"/>
          </w:rPr>
          <w:t>三维车模</w:t>
        </w:r>
      </w:ins>
      <w:ins w:id="251" w:author="RZH" w:date="2024-05-14T17:03:24Z">
        <w:r>
          <w:rPr>
            <w:rFonts w:hint="eastAsia" w:ascii="Times New Roman" w:hAnsi="Times New Roman" w:eastAsia="楷体_GB2312"/>
            <w:sz w:val="28"/>
            <w:lang w:val="en-US" w:eastAsia="zh-CN"/>
          </w:rPr>
          <w:t>的</w:t>
        </w:r>
      </w:ins>
      <w:ins w:id="252" w:author="RZH" w:date="2024-05-14T17:03:26Z">
        <w:r>
          <w:rPr>
            <w:rFonts w:hint="eastAsia" w:ascii="Times New Roman" w:hAnsi="Times New Roman" w:eastAsia="楷体_GB2312"/>
            <w:sz w:val="28"/>
            <w:lang w:val="en-US" w:eastAsia="zh-CN"/>
          </w:rPr>
          <w:t>场景。</w:t>
        </w:r>
      </w:ins>
      <w:ins w:id="253" w:author="RZH" w:date="2024-05-14T17:03:28Z">
        <w:r>
          <w:rPr>
            <w:rFonts w:hint="eastAsia" w:ascii="Times New Roman" w:hAnsi="Times New Roman" w:eastAsia="楷体_GB2312"/>
            <w:sz w:val="28"/>
            <w:lang w:val="en-US" w:eastAsia="zh-CN"/>
          </w:rPr>
          <w:t>此时</w:t>
        </w:r>
      </w:ins>
      <w:ins w:id="254" w:author="RZH" w:date="2024-05-14T17:03:29Z">
        <w:r>
          <w:rPr>
            <w:rFonts w:hint="eastAsia" w:ascii="Times New Roman" w:hAnsi="Times New Roman" w:eastAsia="楷体_GB2312"/>
            <w:sz w:val="28"/>
            <w:lang w:val="en-US" w:eastAsia="zh-CN"/>
          </w:rPr>
          <w:t>如果</w:t>
        </w:r>
      </w:ins>
      <w:ins w:id="255" w:author="RZH" w:date="2024-05-14T17:03:35Z">
        <w:r>
          <w:rPr>
            <w:rFonts w:hint="eastAsia" w:ascii="Times New Roman" w:hAnsi="Times New Roman" w:eastAsia="楷体_GB2312"/>
            <w:sz w:val="28"/>
            <w:lang w:val="en-US" w:eastAsia="zh-CN"/>
          </w:rPr>
          <w:t>给</w:t>
        </w:r>
      </w:ins>
      <w:ins w:id="256" w:author="RZH" w:date="2024-05-14T17:03:38Z">
        <w:r>
          <w:rPr>
            <w:rFonts w:hint="eastAsia" w:ascii="Times New Roman" w:hAnsi="Times New Roman" w:eastAsia="楷体_GB2312"/>
            <w:sz w:val="28"/>
            <w:lang w:val="en-US" w:eastAsia="zh-CN"/>
          </w:rPr>
          <w:t>三维</w:t>
        </w:r>
      </w:ins>
      <w:ins w:id="257" w:author="RZH" w:date="2024-05-14T17:03:39Z">
        <w:r>
          <w:rPr>
            <w:rFonts w:hint="eastAsia" w:ascii="Times New Roman" w:hAnsi="Times New Roman" w:eastAsia="楷体_GB2312"/>
            <w:sz w:val="28"/>
            <w:lang w:val="en-US" w:eastAsia="zh-CN"/>
          </w:rPr>
          <w:t>车模</w:t>
        </w:r>
      </w:ins>
      <w:ins w:id="258" w:author="RZH" w:date="2024-05-14T17:03:42Z">
        <w:r>
          <w:rPr>
            <w:rFonts w:hint="eastAsia" w:ascii="Times New Roman" w:hAnsi="Times New Roman" w:eastAsia="楷体_GB2312"/>
            <w:sz w:val="28"/>
            <w:lang w:val="en-US" w:eastAsia="zh-CN"/>
          </w:rPr>
          <w:t>增加</w:t>
        </w:r>
      </w:ins>
      <w:ins w:id="259" w:author="RZH" w:date="2024-05-14T17:03:59Z">
        <w:r>
          <w:rPr>
            <w:rFonts w:hint="eastAsia" w:ascii="Times New Roman" w:hAnsi="Times New Roman" w:eastAsia="楷体_GB2312"/>
            <w:sz w:val="28"/>
            <w:lang w:val="en-US" w:eastAsia="zh-CN"/>
          </w:rPr>
          <w:t>车牌信息</w:t>
        </w:r>
      </w:ins>
      <w:ins w:id="260" w:author="RZH" w:date="2024-05-14T17:04:01Z">
        <w:r>
          <w:rPr>
            <w:rFonts w:hint="eastAsia" w:ascii="Times New Roman" w:hAnsi="Times New Roman" w:eastAsia="楷体_GB2312"/>
            <w:sz w:val="28"/>
            <w:lang w:val="en-US" w:eastAsia="zh-CN"/>
          </w:rPr>
          <w:t>，</w:t>
        </w:r>
      </w:ins>
      <w:ins w:id="261" w:author="RZH" w:date="2024-05-14T17:04:12Z">
        <w:r>
          <w:rPr>
            <w:rFonts w:hint="eastAsia" w:ascii="Times New Roman" w:hAnsi="Times New Roman" w:eastAsia="楷体_GB2312"/>
            <w:sz w:val="28"/>
            <w:lang w:val="en-US" w:eastAsia="zh-CN"/>
          </w:rPr>
          <w:t>可</w:t>
        </w:r>
      </w:ins>
      <w:ins w:id="262" w:author="RZH" w:date="2024-05-14T17:04:09Z">
        <w:r>
          <w:rPr>
            <w:rFonts w:hint="eastAsia" w:ascii="Times New Roman" w:hAnsi="Times New Roman" w:eastAsia="楷体_GB2312"/>
            <w:sz w:val="28"/>
            <w:lang w:val="en-US" w:eastAsia="zh-CN"/>
          </w:rPr>
          <w:t>在三维车模和自车车辆之间产生关联感，提升用户的使用体验。</w:t>
        </w:r>
      </w:ins>
      <w:ins w:id="263" w:author="RZH" w:date="2024-05-14T17:04:27Z">
        <w:r>
          <w:rPr>
            <w:rFonts w:hint="eastAsia" w:ascii="Times New Roman" w:hAnsi="Times New Roman" w:eastAsia="楷体_GB2312"/>
            <w:sz w:val="28"/>
            <w:lang w:val="en-US" w:eastAsia="zh-CN"/>
          </w:rPr>
          <w:t>对比文件</w:t>
        </w:r>
      </w:ins>
      <w:ins w:id="264" w:author="RZH" w:date="2024-05-14T17:04:28Z">
        <w:r>
          <w:rPr>
            <w:rFonts w:hint="eastAsia" w:ascii="Times New Roman" w:hAnsi="Times New Roman" w:eastAsia="楷体_GB2312"/>
            <w:sz w:val="28"/>
            <w:lang w:val="en-US" w:eastAsia="zh-CN"/>
          </w:rPr>
          <w:t>2</w:t>
        </w:r>
      </w:ins>
      <w:ins w:id="265" w:author="RZH" w:date="2024-05-14T17:04:30Z">
        <w:r>
          <w:rPr>
            <w:rFonts w:hint="eastAsia" w:ascii="Times New Roman" w:hAnsi="Times New Roman" w:eastAsia="楷体_GB2312"/>
            <w:sz w:val="28"/>
            <w:lang w:val="en-US" w:eastAsia="zh-CN"/>
          </w:rPr>
          <w:t>中</w:t>
        </w:r>
      </w:ins>
      <w:ins w:id="266" w:author="RZH" w:date="2024-05-14T17:06:21Z">
        <w:r>
          <w:rPr>
            <w:rFonts w:hint="eastAsia" w:ascii="Times New Roman" w:hAnsi="Times New Roman" w:eastAsia="楷体_GB2312"/>
            <w:sz w:val="28"/>
            <w:lang w:val="en-US" w:eastAsia="zh-CN"/>
          </w:rPr>
          <w:t>技术方案的</w:t>
        </w:r>
      </w:ins>
      <w:ins w:id="267" w:author="RZH" w:date="2024-05-14T17:06:22Z">
        <w:r>
          <w:rPr>
            <w:rFonts w:hint="eastAsia" w:ascii="Times New Roman" w:hAnsi="Times New Roman" w:eastAsia="楷体_GB2312"/>
            <w:sz w:val="28"/>
            <w:lang w:val="en-US" w:eastAsia="zh-CN"/>
          </w:rPr>
          <w:t>应用</w:t>
        </w:r>
      </w:ins>
      <w:ins w:id="268" w:author="RZH" w:date="2024-05-14T17:06:23Z">
        <w:r>
          <w:rPr>
            <w:rFonts w:hint="eastAsia" w:ascii="Times New Roman" w:hAnsi="Times New Roman" w:eastAsia="楷体_GB2312"/>
            <w:sz w:val="28"/>
            <w:lang w:val="en-US" w:eastAsia="zh-CN"/>
          </w:rPr>
          <w:t>场景</w:t>
        </w:r>
      </w:ins>
      <w:ins w:id="269" w:author="RZH" w:date="2024-05-14T17:06:24Z">
        <w:r>
          <w:rPr>
            <w:rFonts w:hint="eastAsia" w:ascii="Times New Roman" w:hAnsi="Times New Roman" w:eastAsia="楷体_GB2312"/>
            <w:sz w:val="28"/>
            <w:lang w:val="en-US" w:eastAsia="zh-CN"/>
          </w:rPr>
          <w:t>为</w:t>
        </w:r>
      </w:ins>
      <w:ins w:id="270" w:author="RZH" w:date="2024-05-14T17:09:45Z">
        <w:r>
          <w:rPr>
            <w:rFonts w:hint="eastAsia" w:ascii="Times New Roman" w:hAnsi="Times New Roman" w:eastAsia="楷体_GB2312"/>
            <w:sz w:val="28"/>
            <w:lang w:val="en-US" w:eastAsia="zh-CN"/>
          </w:rPr>
          <w:t>在训练</w:t>
        </w:r>
      </w:ins>
      <w:ins w:id="271" w:author="RZH" w:date="2024-05-14T17:09:05Z">
        <w:r>
          <w:rPr>
            <w:rFonts w:hint="eastAsia" w:ascii="Times New Roman" w:hAnsi="Times New Roman" w:eastAsia="楷体_GB2312"/>
            <w:sz w:val="28"/>
            <w:lang w:val="en-US" w:eastAsia="zh-CN"/>
          </w:rPr>
          <w:t>机器学习算法中的过程</w:t>
        </w:r>
      </w:ins>
      <w:ins w:id="272" w:author="RZH" w:date="2024-05-14T17:09:48Z">
        <w:r>
          <w:rPr>
            <w:rFonts w:hint="eastAsia" w:ascii="Times New Roman" w:hAnsi="Times New Roman" w:eastAsia="楷体_GB2312"/>
            <w:sz w:val="28"/>
            <w:lang w:val="en-US" w:eastAsia="zh-CN"/>
          </w:rPr>
          <w:t>中，</w:t>
        </w:r>
      </w:ins>
      <w:ins w:id="273" w:author="RZH" w:date="2024-05-14T17:16:38Z">
        <w:r>
          <w:rPr>
            <w:rFonts w:hint="eastAsia" w:ascii="Times New Roman" w:hAnsi="Times New Roman" w:eastAsia="楷体_GB2312"/>
            <w:sz w:val="28"/>
            <w:lang w:val="en-US" w:eastAsia="zh-CN"/>
          </w:rPr>
          <w:t>需要</w:t>
        </w:r>
      </w:ins>
      <w:ins w:id="274" w:author="RZH" w:date="2024-05-14T17:09:56Z">
        <w:r>
          <w:rPr>
            <w:rFonts w:hint="eastAsia" w:ascii="Times New Roman" w:hAnsi="Times New Roman" w:eastAsia="楷体_GB2312"/>
            <w:sz w:val="28"/>
            <w:lang w:val="en-US" w:eastAsia="zh-CN"/>
          </w:rPr>
          <w:t>随机</w:t>
        </w:r>
      </w:ins>
      <w:ins w:id="275" w:author="RZH" w:date="2024-05-14T17:09:57Z">
        <w:r>
          <w:rPr>
            <w:rFonts w:hint="eastAsia" w:ascii="Times New Roman" w:hAnsi="Times New Roman" w:eastAsia="楷体_GB2312"/>
            <w:sz w:val="28"/>
            <w:lang w:val="en-US" w:eastAsia="zh-CN"/>
          </w:rPr>
          <w:t>生成</w:t>
        </w:r>
      </w:ins>
      <w:ins w:id="276" w:author="RZH" w:date="2024-05-14T17:09:59Z">
        <w:r>
          <w:rPr>
            <w:rFonts w:hint="eastAsia" w:ascii="Times New Roman" w:hAnsi="Times New Roman" w:eastAsia="楷体_GB2312"/>
            <w:sz w:val="28"/>
            <w:lang w:val="en-US" w:eastAsia="zh-CN"/>
          </w:rPr>
          <w:t>大量</w:t>
        </w:r>
      </w:ins>
      <w:ins w:id="277" w:author="RZH" w:date="2024-05-14T17:10:07Z">
        <w:r>
          <w:rPr>
            <w:rFonts w:hint="eastAsia" w:ascii="Times New Roman" w:hAnsi="Times New Roman" w:eastAsia="楷体_GB2312"/>
            <w:sz w:val="28"/>
            <w:lang w:val="en-US" w:eastAsia="zh-CN"/>
          </w:rPr>
          <w:t>具有训练价值的“真实”车牌图像</w:t>
        </w:r>
      </w:ins>
      <w:ins w:id="278" w:author="RZH" w:date="2024-05-14T17:16:40Z">
        <w:r>
          <w:rPr>
            <w:rFonts w:hint="eastAsia" w:ascii="Times New Roman" w:hAnsi="Times New Roman" w:eastAsia="楷体_GB2312"/>
            <w:sz w:val="28"/>
            <w:lang w:val="en-US" w:eastAsia="zh-CN"/>
          </w:rPr>
          <w:t>的</w:t>
        </w:r>
      </w:ins>
      <w:ins w:id="279" w:author="RZH" w:date="2024-05-14T17:16:41Z">
        <w:r>
          <w:rPr>
            <w:rFonts w:hint="eastAsia" w:ascii="Times New Roman" w:hAnsi="Times New Roman" w:eastAsia="楷体_GB2312"/>
            <w:sz w:val="28"/>
            <w:lang w:val="en-US" w:eastAsia="zh-CN"/>
          </w:rPr>
          <w:t>场景</w:t>
        </w:r>
      </w:ins>
      <w:ins w:id="280" w:author="RZH" w:date="2024-05-14T17:10:09Z">
        <w:r>
          <w:rPr>
            <w:rFonts w:hint="eastAsia" w:ascii="Times New Roman" w:hAnsi="Times New Roman" w:eastAsia="楷体_GB2312"/>
            <w:sz w:val="28"/>
            <w:lang w:val="en-US" w:eastAsia="zh-CN"/>
          </w:rPr>
          <w:t>。</w:t>
        </w:r>
      </w:ins>
      <w:ins w:id="281" w:author="RZH" w:date="2024-05-14T17:10:54Z">
        <w:r>
          <w:rPr>
            <w:rFonts w:hint="eastAsia" w:ascii="Times New Roman" w:hAnsi="Times New Roman" w:eastAsia="楷体_GB2312"/>
            <w:sz w:val="28"/>
            <w:lang w:val="en-US" w:eastAsia="zh-CN"/>
          </w:rPr>
          <w:t>权利要求1</w:t>
        </w:r>
      </w:ins>
      <w:ins w:id="282" w:author="RZH" w:date="2024-05-14T17:10:55Z">
        <w:r>
          <w:rPr>
            <w:rFonts w:hint="eastAsia" w:ascii="Times New Roman" w:hAnsi="Times New Roman" w:eastAsia="楷体_GB2312"/>
            <w:sz w:val="28"/>
            <w:lang w:val="en-US" w:eastAsia="zh-CN"/>
          </w:rPr>
          <w:t>的</w:t>
        </w:r>
      </w:ins>
      <w:ins w:id="283" w:author="RZH" w:date="2024-05-14T17:11:01Z">
        <w:r>
          <w:rPr>
            <w:rFonts w:hint="eastAsia" w:ascii="Times New Roman" w:hAnsi="Times New Roman" w:eastAsia="楷体_GB2312"/>
            <w:sz w:val="28"/>
            <w:lang w:val="en-US" w:eastAsia="zh-CN"/>
          </w:rPr>
          <w:t>核心</w:t>
        </w:r>
      </w:ins>
      <w:ins w:id="284" w:author="RZH" w:date="2024-05-14T17:11:02Z">
        <w:r>
          <w:rPr>
            <w:rFonts w:hint="eastAsia" w:ascii="Times New Roman" w:hAnsi="Times New Roman" w:eastAsia="楷体_GB2312"/>
            <w:sz w:val="28"/>
            <w:lang w:val="en-US" w:eastAsia="zh-CN"/>
          </w:rPr>
          <w:t>应用</w:t>
        </w:r>
      </w:ins>
      <w:ins w:id="285" w:author="RZH" w:date="2024-05-14T17:11:03Z">
        <w:r>
          <w:rPr>
            <w:rFonts w:hint="eastAsia" w:ascii="Times New Roman" w:hAnsi="Times New Roman" w:eastAsia="楷体_GB2312"/>
            <w:sz w:val="28"/>
            <w:lang w:val="en-US" w:eastAsia="zh-CN"/>
          </w:rPr>
          <w:t>场景为</w:t>
        </w:r>
      </w:ins>
      <w:ins w:id="286" w:author="RZH" w:date="2024-05-14T17:11:11Z">
        <w:r>
          <w:rPr>
            <w:rFonts w:hint="eastAsia" w:ascii="Times New Roman" w:hAnsi="Times New Roman" w:eastAsia="楷体_GB2312"/>
            <w:sz w:val="28"/>
            <w:lang w:val="en-US" w:eastAsia="zh-CN"/>
          </w:rPr>
          <w:t>用户</w:t>
        </w:r>
      </w:ins>
      <w:ins w:id="287" w:author="RZH" w:date="2024-05-14T17:11:12Z">
        <w:r>
          <w:rPr>
            <w:rFonts w:hint="eastAsia" w:ascii="Times New Roman" w:hAnsi="Times New Roman" w:eastAsia="楷体_GB2312"/>
            <w:sz w:val="28"/>
            <w:lang w:val="en-US" w:eastAsia="zh-CN"/>
          </w:rPr>
          <w:t>在</w:t>
        </w:r>
      </w:ins>
      <w:ins w:id="288" w:author="RZH" w:date="2024-05-14T17:11:15Z">
        <w:r>
          <w:rPr>
            <w:rFonts w:hint="eastAsia" w:ascii="Times New Roman" w:hAnsi="Times New Roman" w:eastAsia="楷体_GB2312"/>
            <w:sz w:val="28"/>
            <w:lang w:val="en-US" w:eastAsia="zh-CN"/>
          </w:rPr>
          <w:t>驾驶</w:t>
        </w:r>
      </w:ins>
      <w:ins w:id="289" w:author="RZH" w:date="2024-05-14T17:11:18Z">
        <w:r>
          <w:rPr>
            <w:rFonts w:hint="eastAsia" w:ascii="Times New Roman" w:hAnsi="Times New Roman" w:eastAsia="楷体_GB2312"/>
            <w:sz w:val="28"/>
            <w:lang w:val="en-US" w:eastAsia="zh-CN"/>
          </w:rPr>
          <w:t>汽车</w:t>
        </w:r>
      </w:ins>
      <w:ins w:id="290" w:author="RZH" w:date="2024-05-14T17:11:20Z">
        <w:r>
          <w:rPr>
            <w:rFonts w:hint="eastAsia" w:ascii="Times New Roman" w:hAnsi="Times New Roman" w:eastAsia="楷体_GB2312"/>
            <w:sz w:val="28"/>
            <w:lang w:val="en-US" w:eastAsia="zh-CN"/>
          </w:rPr>
          <w:t>时</w:t>
        </w:r>
      </w:ins>
      <w:ins w:id="291" w:author="RZH" w:date="2024-05-14T17:11:21Z">
        <w:r>
          <w:rPr>
            <w:rFonts w:hint="eastAsia" w:ascii="Times New Roman" w:hAnsi="Times New Roman" w:eastAsia="楷体_GB2312"/>
            <w:sz w:val="28"/>
            <w:lang w:val="en-US" w:eastAsia="zh-CN"/>
          </w:rPr>
          <w:t>需要</w:t>
        </w:r>
      </w:ins>
      <w:ins w:id="292" w:author="RZH" w:date="2024-05-14T17:11:22Z">
        <w:r>
          <w:rPr>
            <w:rFonts w:hint="eastAsia" w:ascii="Times New Roman" w:hAnsi="Times New Roman" w:eastAsia="楷体_GB2312"/>
            <w:sz w:val="28"/>
            <w:lang w:val="en-US" w:eastAsia="zh-CN"/>
          </w:rPr>
          <w:t>提升</w:t>
        </w:r>
      </w:ins>
      <w:ins w:id="293" w:author="RZH" w:date="2024-05-14T17:11:25Z">
        <w:r>
          <w:rPr>
            <w:rFonts w:hint="eastAsia" w:ascii="Times New Roman" w:hAnsi="Times New Roman" w:eastAsia="楷体_GB2312"/>
            <w:sz w:val="28"/>
            <w:lang w:val="en-US" w:eastAsia="zh-CN"/>
          </w:rPr>
          <w:t>个人</w:t>
        </w:r>
      </w:ins>
      <w:ins w:id="294" w:author="RZH" w:date="2024-05-14T17:11:27Z">
        <w:r>
          <w:rPr>
            <w:rFonts w:hint="eastAsia" w:ascii="Times New Roman" w:hAnsi="Times New Roman" w:eastAsia="楷体_GB2312"/>
            <w:sz w:val="28"/>
            <w:lang w:val="en-US" w:eastAsia="zh-CN"/>
          </w:rPr>
          <w:t>驾驶</w:t>
        </w:r>
      </w:ins>
      <w:ins w:id="295" w:author="RZH" w:date="2024-05-14T17:11:29Z">
        <w:r>
          <w:rPr>
            <w:rFonts w:hint="eastAsia" w:ascii="Times New Roman" w:hAnsi="Times New Roman" w:eastAsia="楷体_GB2312"/>
            <w:sz w:val="28"/>
            <w:lang w:val="en-US" w:eastAsia="zh-CN"/>
          </w:rPr>
          <w:t>体验</w:t>
        </w:r>
      </w:ins>
      <w:ins w:id="296" w:author="RZH" w:date="2024-05-14T17:11:31Z">
        <w:r>
          <w:rPr>
            <w:rFonts w:hint="eastAsia" w:ascii="Times New Roman" w:hAnsi="Times New Roman" w:eastAsia="楷体_GB2312"/>
            <w:sz w:val="28"/>
            <w:lang w:val="en-US" w:eastAsia="zh-CN"/>
          </w:rPr>
          <w:t>。</w:t>
        </w:r>
      </w:ins>
      <w:ins w:id="297" w:author="RZH" w:date="2024-05-14T17:11:32Z">
        <w:r>
          <w:rPr>
            <w:rFonts w:hint="eastAsia" w:ascii="Times New Roman" w:hAnsi="Times New Roman" w:eastAsia="楷体_GB2312"/>
            <w:sz w:val="28"/>
            <w:lang w:val="en-US" w:eastAsia="zh-CN"/>
          </w:rPr>
          <w:t>而</w:t>
        </w:r>
      </w:ins>
      <w:ins w:id="298" w:author="RZH" w:date="2024-05-14T17:11:33Z">
        <w:r>
          <w:rPr>
            <w:rFonts w:hint="eastAsia" w:ascii="Times New Roman" w:hAnsi="Times New Roman" w:eastAsia="楷体_GB2312"/>
            <w:sz w:val="28"/>
            <w:lang w:val="en-US" w:eastAsia="zh-CN"/>
          </w:rPr>
          <w:t>对比</w:t>
        </w:r>
      </w:ins>
      <w:ins w:id="299" w:author="RZH" w:date="2024-05-14T17:11:34Z">
        <w:r>
          <w:rPr>
            <w:rFonts w:hint="eastAsia" w:ascii="Times New Roman" w:hAnsi="Times New Roman" w:eastAsia="楷体_GB2312"/>
            <w:sz w:val="28"/>
            <w:lang w:val="en-US" w:eastAsia="zh-CN"/>
          </w:rPr>
          <w:t>文件而</w:t>
        </w:r>
      </w:ins>
      <w:ins w:id="300" w:author="RZH" w:date="2024-05-14T17:11:35Z">
        <w:r>
          <w:rPr>
            <w:rFonts w:hint="eastAsia" w:ascii="Times New Roman" w:hAnsi="Times New Roman" w:eastAsia="楷体_GB2312"/>
            <w:sz w:val="28"/>
            <w:lang w:val="en-US" w:eastAsia="zh-CN"/>
          </w:rPr>
          <w:t>的</w:t>
        </w:r>
      </w:ins>
      <w:ins w:id="301" w:author="RZH" w:date="2024-05-14T17:11:36Z">
        <w:r>
          <w:rPr>
            <w:rFonts w:hint="eastAsia" w:ascii="Times New Roman" w:hAnsi="Times New Roman" w:eastAsia="楷体_GB2312"/>
            <w:sz w:val="28"/>
            <w:lang w:val="en-US" w:eastAsia="zh-CN"/>
          </w:rPr>
          <w:t>核心</w:t>
        </w:r>
      </w:ins>
      <w:ins w:id="302" w:author="RZH" w:date="2024-05-14T17:11:37Z">
        <w:r>
          <w:rPr>
            <w:rFonts w:hint="eastAsia" w:ascii="Times New Roman" w:hAnsi="Times New Roman" w:eastAsia="楷体_GB2312"/>
            <w:sz w:val="28"/>
            <w:lang w:val="en-US" w:eastAsia="zh-CN"/>
          </w:rPr>
          <w:t>应用</w:t>
        </w:r>
      </w:ins>
      <w:ins w:id="303" w:author="RZH" w:date="2024-05-14T17:11:38Z">
        <w:r>
          <w:rPr>
            <w:rFonts w:hint="eastAsia" w:ascii="Times New Roman" w:hAnsi="Times New Roman" w:eastAsia="楷体_GB2312"/>
            <w:sz w:val="28"/>
            <w:lang w:val="en-US" w:eastAsia="zh-CN"/>
          </w:rPr>
          <w:t>场景</w:t>
        </w:r>
      </w:ins>
      <w:ins w:id="304" w:author="RZH" w:date="2024-05-14T17:11:39Z">
        <w:r>
          <w:rPr>
            <w:rFonts w:hint="eastAsia" w:ascii="Times New Roman" w:hAnsi="Times New Roman" w:eastAsia="楷体_GB2312"/>
            <w:sz w:val="28"/>
            <w:lang w:val="en-US" w:eastAsia="zh-CN"/>
          </w:rPr>
          <w:t>为</w:t>
        </w:r>
      </w:ins>
      <w:ins w:id="305" w:author="RZH" w:date="2024-05-14T17:11:47Z">
        <w:r>
          <w:rPr>
            <w:rFonts w:hint="eastAsia" w:ascii="Times New Roman" w:hAnsi="Times New Roman" w:eastAsia="楷体_GB2312"/>
            <w:sz w:val="28"/>
            <w:lang w:val="en-US" w:eastAsia="zh-CN"/>
          </w:rPr>
          <w:t>训练</w:t>
        </w:r>
      </w:ins>
      <w:ins w:id="306" w:author="RZH" w:date="2024-05-14T17:11:48Z">
        <w:r>
          <w:rPr>
            <w:rFonts w:hint="eastAsia" w:ascii="Times New Roman" w:hAnsi="Times New Roman" w:eastAsia="楷体_GB2312"/>
            <w:sz w:val="28"/>
            <w:lang w:val="en-US" w:eastAsia="zh-CN"/>
          </w:rPr>
          <w:t>机器</w:t>
        </w:r>
      </w:ins>
      <w:ins w:id="307" w:author="RZH" w:date="2024-05-14T17:11:55Z">
        <w:r>
          <w:rPr>
            <w:rFonts w:hint="eastAsia" w:ascii="Times New Roman" w:hAnsi="Times New Roman" w:eastAsia="楷体_GB2312"/>
            <w:sz w:val="28"/>
            <w:lang w:val="en-US" w:eastAsia="zh-CN"/>
          </w:rPr>
          <w:t>学习算法</w:t>
        </w:r>
      </w:ins>
      <w:ins w:id="308" w:author="RZH" w:date="2024-05-14T17:11:58Z">
        <w:r>
          <w:rPr>
            <w:rFonts w:hint="eastAsia" w:ascii="Times New Roman" w:hAnsi="Times New Roman" w:eastAsia="楷体_GB2312"/>
            <w:sz w:val="28"/>
            <w:lang w:val="en-US" w:eastAsia="zh-CN"/>
          </w:rPr>
          <w:t>。</w:t>
        </w:r>
      </w:ins>
    </w:p>
    <w:p>
      <w:pPr>
        <w:tabs>
          <w:tab w:val="left" w:pos="210"/>
        </w:tabs>
        <w:spacing w:line="480" w:lineRule="exact"/>
        <w:ind w:right="456" w:rightChars="217" w:firstLine="560" w:firstLineChars="200"/>
        <w:rPr>
          <w:ins w:id="309" w:author="RZH" w:date="2024-05-09T14:14:31Z"/>
          <w:rFonts w:hint="eastAsia" w:ascii="Times New Roman" w:hAnsi="Times New Roman" w:eastAsia="楷体_GB2312"/>
          <w:sz w:val="28"/>
          <w:lang w:val="en-US" w:eastAsia="zh-CN"/>
        </w:rPr>
      </w:pPr>
      <w:ins w:id="310" w:author="RZH" w:date="2024-05-09T14:14:57Z">
        <w:r>
          <w:rPr>
            <w:rFonts w:hint="eastAsia" w:ascii="Times New Roman" w:hAnsi="Times New Roman" w:eastAsia="楷体_GB2312"/>
            <w:sz w:val="28"/>
            <w:lang w:val="en-US" w:eastAsia="zh-CN"/>
          </w:rPr>
          <w:t>因此，</w:t>
        </w:r>
      </w:ins>
      <w:ins w:id="311" w:author="RZH" w:date="2024-05-09T14:14:18Z">
        <w:r>
          <w:rPr>
            <w:rFonts w:hint="eastAsia" w:ascii="Times New Roman" w:hAnsi="Times New Roman" w:eastAsia="楷体_GB2312"/>
            <w:sz w:val="28"/>
            <w:lang w:val="en-US" w:eastAsia="zh-CN"/>
          </w:rPr>
          <w:t>两者的</w:t>
        </w:r>
      </w:ins>
      <w:ins w:id="312" w:author="RZH" w:date="2024-05-09T14:14:26Z">
        <w:r>
          <w:rPr>
            <w:rFonts w:hint="eastAsia" w:ascii="Times New Roman" w:hAnsi="Times New Roman" w:eastAsia="楷体_GB2312"/>
            <w:sz w:val="28"/>
            <w:lang w:val="en-US" w:eastAsia="zh-CN"/>
          </w:rPr>
          <w:t>技术方案</w:t>
        </w:r>
      </w:ins>
      <w:ins w:id="313" w:author="RZH" w:date="2024-05-09T14:14:27Z">
        <w:r>
          <w:rPr>
            <w:rFonts w:hint="eastAsia" w:ascii="Times New Roman" w:hAnsi="Times New Roman" w:eastAsia="楷体_GB2312"/>
            <w:sz w:val="28"/>
            <w:lang w:val="en-US" w:eastAsia="zh-CN"/>
          </w:rPr>
          <w:t>应用</w:t>
        </w:r>
      </w:ins>
      <w:ins w:id="314" w:author="RZH" w:date="2024-05-09T14:14:28Z">
        <w:r>
          <w:rPr>
            <w:rFonts w:hint="eastAsia" w:ascii="Times New Roman" w:hAnsi="Times New Roman" w:eastAsia="楷体_GB2312"/>
            <w:sz w:val="28"/>
            <w:lang w:val="en-US" w:eastAsia="zh-CN"/>
          </w:rPr>
          <w:t>场景</w:t>
        </w:r>
      </w:ins>
      <w:ins w:id="315" w:author="RZH" w:date="2024-05-09T14:14:30Z">
        <w:r>
          <w:rPr>
            <w:rFonts w:hint="eastAsia" w:ascii="Times New Roman" w:hAnsi="Times New Roman" w:eastAsia="楷体_GB2312"/>
            <w:sz w:val="28"/>
            <w:lang w:val="en-US" w:eastAsia="zh-CN"/>
          </w:rPr>
          <w:t>并不相同。</w:t>
        </w:r>
      </w:ins>
    </w:p>
    <w:p>
      <w:pPr>
        <w:tabs>
          <w:tab w:val="left" w:pos="210"/>
        </w:tabs>
        <w:spacing w:line="480" w:lineRule="exact"/>
        <w:ind w:right="456" w:rightChars="217" w:firstLine="560" w:firstLineChars="200"/>
        <w:rPr>
          <w:ins w:id="317" w:author="RZH" w:date="2024-05-09T15:02:43Z"/>
          <w:rFonts w:hint="default" w:ascii="Times New Roman" w:hAnsi="Times New Roman" w:eastAsia="楷体_GB2312"/>
          <w:sz w:val="28"/>
          <w:lang w:val="en-US" w:eastAsia="zh-CN"/>
        </w:rPr>
        <w:pPrChange w:id="316" w:author="RZH" w:date="2024-05-14T17:43:42Z">
          <w:pPr>
            <w:spacing w:line="480" w:lineRule="exact"/>
            <w:ind w:firstLine="560"/>
          </w:pPr>
        </w:pPrChange>
      </w:pPr>
      <w:ins w:id="318" w:author="RZH" w:date="2024-05-09T14:15:23Z">
        <w:r>
          <w:rPr>
            <w:rFonts w:hint="eastAsia" w:ascii="Times New Roman" w:hAnsi="Times New Roman" w:eastAsia="楷体_GB2312"/>
            <w:sz w:val="28"/>
            <w:lang w:val="en-US" w:eastAsia="zh-CN"/>
          </w:rPr>
          <w:t>并且，对比文件2中的技术</w:t>
        </w:r>
      </w:ins>
      <w:ins w:id="319" w:author="RZH" w:date="2024-05-09T14:16:23Z">
        <w:r>
          <w:rPr>
            <w:rFonts w:hint="eastAsia" w:ascii="Times New Roman" w:hAnsi="Times New Roman" w:eastAsia="楷体_GB2312"/>
            <w:sz w:val="28"/>
            <w:lang w:val="en-US" w:eastAsia="zh-CN"/>
          </w:rPr>
          <w:t>特征</w:t>
        </w:r>
      </w:ins>
      <w:ins w:id="320" w:author="RZH" w:date="2024-05-09T14:15:23Z">
        <w:r>
          <w:rPr>
            <w:rFonts w:hint="eastAsia" w:ascii="Times New Roman" w:hAnsi="Times New Roman" w:eastAsia="楷体_GB2312"/>
            <w:sz w:val="28"/>
            <w:lang w:val="en-US" w:eastAsia="zh-CN"/>
          </w:rPr>
          <w:t>与权利要求1中技术</w:t>
        </w:r>
      </w:ins>
      <w:ins w:id="321" w:author="RZH" w:date="2024-05-09T14:16:07Z">
        <w:r>
          <w:rPr>
            <w:rFonts w:hint="eastAsia" w:ascii="Times New Roman" w:hAnsi="Times New Roman" w:eastAsia="楷体_GB2312"/>
            <w:sz w:val="28"/>
            <w:lang w:val="en-US" w:eastAsia="zh-CN"/>
          </w:rPr>
          <w:t>特征</w:t>
        </w:r>
      </w:ins>
      <w:ins w:id="322" w:author="RZH" w:date="2024-05-09T14:16:09Z">
        <w:r>
          <w:rPr>
            <w:rFonts w:hint="eastAsia" w:ascii="Times New Roman" w:hAnsi="Times New Roman" w:eastAsia="楷体_GB2312"/>
            <w:sz w:val="28"/>
            <w:lang w:val="en-US" w:eastAsia="zh-CN"/>
          </w:rPr>
          <w:t>所起到的</w:t>
        </w:r>
      </w:ins>
      <w:ins w:id="323" w:author="RZH" w:date="2024-05-09T14:16:11Z">
        <w:r>
          <w:rPr>
            <w:rFonts w:hint="eastAsia" w:ascii="Times New Roman" w:hAnsi="Times New Roman" w:eastAsia="楷体_GB2312"/>
            <w:sz w:val="28"/>
            <w:lang w:val="en-US" w:eastAsia="zh-CN"/>
          </w:rPr>
          <w:t>作用</w:t>
        </w:r>
      </w:ins>
      <w:ins w:id="324" w:author="RZH" w:date="2024-05-09T14:15:23Z">
        <w:r>
          <w:rPr>
            <w:rFonts w:hint="eastAsia" w:ascii="Times New Roman" w:hAnsi="Times New Roman" w:eastAsia="楷体_GB2312"/>
            <w:sz w:val="28"/>
            <w:lang w:val="en-US" w:eastAsia="zh-CN"/>
          </w:rPr>
          <w:t>不同。</w:t>
        </w:r>
      </w:ins>
      <w:ins w:id="325" w:author="RZH" w:date="2024-05-09T14:22:40Z">
        <w:r>
          <w:rPr>
            <w:rFonts w:hint="eastAsia" w:ascii="Times New Roman" w:hAnsi="Times New Roman" w:eastAsia="楷体_GB2312"/>
            <w:sz w:val="28"/>
            <w:lang w:val="en-US" w:eastAsia="zh-CN"/>
          </w:rPr>
          <w:t>权利要求</w:t>
        </w:r>
      </w:ins>
      <w:ins w:id="326" w:author="RZH" w:date="2024-05-09T14:22:41Z">
        <w:r>
          <w:rPr>
            <w:rFonts w:hint="eastAsia" w:ascii="Times New Roman" w:hAnsi="Times New Roman" w:eastAsia="楷体_GB2312"/>
            <w:sz w:val="28"/>
            <w:lang w:val="en-US" w:eastAsia="zh-CN"/>
          </w:rPr>
          <w:t>1</w:t>
        </w:r>
      </w:ins>
      <w:ins w:id="327" w:author="RZH" w:date="2024-05-09T14:22:43Z">
        <w:r>
          <w:rPr>
            <w:rFonts w:hint="eastAsia" w:ascii="Times New Roman" w:hAnsi="Times New Roman" w:eastAsia="楷体_GB2312"/>
            <w:sz w:val="28"/>
            <w:lang w:val="en-US" w:eastAsia="zh-CN"/>
          </w:rPr>
          <w:t>的</w:t>
        </w:r>
      </w:ins>
      <w:ins w:id="328" w:author="RZH" w:date="2024-05-09T14:22:45Z">
        <w:r>
          <w:rPr>
            <w:rFonts w:hint="eastAsia" w:ascii="Times New Roman" w:hAnsi="Times New Roman" w:eastAsia="楷体_GB2312"/>
            <w:sz w:val="28"/>
            <w:lang w:val="en-US" w:eastAsia="zh-CN"/>
          </w:rPr>
          <w:t>技术</w:t>
        </w:r>
      </w:ins>
      <w:ins w:id="329" w:author="RZH" w:date="2024-05-09T14:22:46Z">
        <w:r>
          <w:rPr>
            <w:rFonts w:hint="eastAsia" w:ascii="Times New Roman" w:hAnsi="Times New Roman" w:eastAsia="楷体_GB2312"/>
            <w:sz w:val="28"/>
            <w:lang w:val="en-US" w:eastAsia="zh-CN"/>
          </w:rPr>
          <w:t>特征</w:t>
        </w:r>
      </w:ins>
      <w:ins w:id="330" w:author="RZH" w:date="2024-05-09T14:23:14Z">
        <w:r>
          <w:rPr>
            <w:rFonts w:hint="eastAsia" w:ascii="Times New Roman" w:hAnsi="Times New Roman" w:eastAsia="楷体_GB2312"/>
            <w:sz w:val="28"/>
            <w:lang w:val="en-US" w:eastAsia="zh-CN"/>
          </w:rPr>
          <w:t>其</w:t>
        </w:r>
      </w:ins>
      <w:ins w:id="331" w:author="RZH" w:date="2024-05-09T14:23:18Z">
        <w:r>
          <w:rPr>
            <w:rFonts w:hint="eastAsia" w:ascii="Times New Roman" w:hAnsi="Times New Roman" w:eastAsia="楷体_GB2312"/>
            <w:sz w:val="28"/>
            <w:lang w:val="en-US" w:eastAsia="zh-CN"/>
          </w:rPr>
          <w:t>所起</w:t>
        </w:r>
      </w:ins>
      <w:ins w:id="332" w:author="RZH" w:date="2024-05-09T14:23:19Z">
        <w:r>
          <w:rPr>
            <w:rFonts w:hint="eastAsia" w:ascii="Times New Roman" w:hAnsi="Times New Roman" w:eastAsia="楷体_GB2312"/>
            <w:sz w:val="28"/>
            <w:lang w:val="en-US" w:eastAsia="zh-CN"/>
          </w:rPr>
          <w:t>的</w:t>
        </w:r>
      </w:ins>
      <w:ins w:id="333" w:author="RZH" w:date="2024-05-09T14:23:20Z">
        <w:r>
          <w:rPr>
            <w:rFonts w:hint="eastAsia" w:ascii="Times New Roman" w:hAnsi="Times New Roman" w:eastAsia="楷体_GB2312"/>
            <w:sz w:val="28"/>
            <w:lang w:val="en-US" w:eastAsia="zh-CN"/>
          </w:rPr>
          <w:t>作用</w:t>
        </w:r>
      </w:ins>
      <w:ins w:id="334" w:author="RZH" w:date="2024-05-14T17:20:01Z">
        <w:r>
          <w:rPr>
            <w:rFonts w:hint="eastAsia" w:ascii="Times New Roman" w:hAnsi="Times New Roman" w:eastAsia="楷体_GB2312"/>
            <w:sz w:val="28"/>
            <w:lang w:val="en-US" w:eastAsia="zh-CN"/>
          </w:rPr>
          <w:t>为</w:t>
        </w:r>
      </w:ins>
      <w:ins w:id="335" w:author="RZH" w:date="2024-05-14T17:19:35Z">
        <w:r>
          <w:rPr>
            <w:rFonts w:hint="eastAsia" w:ascii="Times New Roman" w:hAnsi="Times New Roman" w:eastAsia="楷体_GB2312"/>
            <w:sz w:val="28"/>
            <w:lang w:val="en-US" w:eastAsia="zh-CN"/>
          </w:rPr>
          <w:t>可</w:t>
        </w:r>
      </w:ins>
      <w:ins w:id="336" w:author="RZH" w:date="2024-05-14T17:19:38Z">
        <w:r>
          <w:rPr>
            <w:rFonts w:hint="eastAsia" w:ascii="Times New Roman" w:hAnsi="Times New Roman" w:eastAsia="楷体_GB2312"/>
            <w:sz w:val="28"/>
            <w:lang w:val="en-US" w:eastAsia="zh-CN"/>
          </w:rPr>
          <w:t>通过</w:t>
        </w:r>
      </w:ins>
      <w:ins w:id="337" w:author="RZH" w:date="2024-05-14T17:19:46Z">
        <w:r>
          <w:rPr>
            <w:rFonts w:hint="eastAsia" w:ascii="Times New Roman" w:hAnsi="Times New Roman" w:eastAsia="楷体_GB2312"/>
            <w:sz w:val="28"/>
            <w:lang w:val="en-US" w:eastAsia="zh-CN"/>
          </w:rPr>
          <w:t>现实</w:t>
        </w:r>
      </w:ins>
      <w:ins w:id="338" w:author="RZH" w:date="2024-05-14T17:19:47Z">
        <w:r>
          <w:rPr>
            <w:rFonts w:hint="eastAsia" w:ascii="Times New Roman" w:hAnsi="Times New Roman" w:eastAsia="楷体_GB2312"/>
            <w:sz w:val="28"/>
            <w:lang w:val="en-US" w:eastAsia="zh-CN"/>
          </w:rPr>
          <w:t>中</w:t>
        </w:r>
      </w:ins>
      <w:ins w:id="339" w:author="RZH" w:date="2024-05-14T17:20:35Z">
        <w:r>
          <w:rPr>
            <w:rFonts w:hint="eastAsia" w:ascii="Times New Roman" w:hAnsi="Times New Roman" w:eastAsia="楷体_GB2312"/>
            <w:sz w:val="28"/>
            <w:lang w:val="en-US" w:eastAsia="zh-CN"/>
          </w:rPr>
          <w:t>的</w:t>
        </w:r>
      </w:ins>
      <w:ins w:id="340" w:author="RZH" w:date="2024-05-14T17:20:37Z">
        <w:r>
          <w:rPr>
            <w:rFonts w:hint="eastAsia" w:ascii="Times New Roman" w:hAnsi="Times New Roman" w:eastAsia="楷体_GB2312"/>
            <w:sz w:val="28"/>
            <w:lang w:val="en-US" w:eastAsia="zh-CN"/>
          </w:rPr>
          <w:t>车牌</w:t>
        </w:r>
      </w:ins>
      <w:ins w:id="341" w:author="RZH" w:date="2024-05-14T17:20:38Z">
        <w:r>
          <w:rPr>
            <w:rFonts w:hint="eastAsia" w:ascii="Times New Roman" w:hAnsi="Times New Roman" w:eastAsia="楷体_GB2312"/>
            <w:sz w:val="28"/>
            <w:lang w:val="en-US" w:eastAsia="zh-CN"/>
          </w:rPr>
          <w:t>信息</w:t>
        </w:r>
      </w:ins>
      <w:ins w:id="342" w:author="RZH" w:date="2024-05-14T17:20:41Z">
        <w:r>
          <w:rPr>
            <w:rFonts w:hint="eastAsia" w:ascii="Times New Roman" w:hAnsi="Times New Roman" w:eastAsia="楷体_GB2312"/>
            <w:sz w:val="28"/>
            <w:lang w:val="en-US" w:eastAsia="zh-CN"/>
          </w:rPr>
          <w:t>生成</w:t>
        </w:r>
      </w:ins>
      <w:ins w:id="343" w:author="RZH" w:date="2024-05-14T17:22:30Z">
        <w:r>
          <w:rPr>
            <w:rFonts w:hint="eastAsia" w:ascii="Times New Roman" w:hAnsi="Times New Roman" w:eastAsia="楷体_GB2312"/>
            <w:sz w:val="28"/>
            <w:lang w:val="en-US" w:eastAsia="zh-CN"/>
          </w:rPr>
          <w:t>包含</w:t>
        </w:r>
      </w:ins>
      <w:ins w:id="344" w:author="RZH" w:date="2024-05-14T17:22:26Z">
        <w:r>
          <w:rPr>
            <w:rFonts w:hint="eastAsia" w:ascii="Times New Roman" w:hAnsi="Times New Roman" w:eastAsia="楷体_GB2312"/>
            <w:sz w:val="28"/>
            <w:lang w:val="en-US" w:eastAsia="zh-CN"/>
          </w:rPr>
          <w:t>车牌信息的三维车模</w:t>
        </w:r>
      </w:ins>
      <w:ins w:id="345" w:author="RZH" w:date="2024-05-14T17:22:49Z">
        <w:r>
          <w:rPr>
            <w:rFonts w:hint="eastAsia" w:ascii="Times New Roman" w:hAnsi="Times New Roman" w:eastAsia="楷体_GB2312"/>
            <w:sz w:val="28"/>
            <w:lang w:val="en-US" w:eastAsia="zh-CN"/>
          </w:rPr>
          <w:t>，</w:t>
        </w:r>
      </w:ins>
      <w:ins w:id="346" w:author="RZH" w:date="2024-05-14T17:29:37Z">
        <w:r>
          <w:rPr>
            <w:rFonts w:hint="eastAsia" w:ascii="Times New Roman" w:hAnsi="Times New Roman" w:eastAsia="楷体_GB2312"/>
            <w:sz w:val="28"/>
            <w:lang w:val="en-US" w:eastAsia="zh-CN"/>
          </w:rPr>
          <w:t>而</w:t>
        </w:r>
      </w:ins>
      <w:ins w:id="347" w:author="RZH" w:date="2024-05-14T17:22:58Z">
        <w:r>
          <w:rPr>
            <w:rFonts w:hint="eastAsia" w:ascii="Times New Roman" w:hAnsi="Times New Roman" w:eastAsia="楷体_GB2312"/>
            <w:sz w:val="28"/>
            <w:lang w:val="en-US" w:eastAsia="zh-CN"/>
          </w:rPr>
          <w:t>对比文件2</w:t>
        </w:r>
      </w:ins>
      <w:ins w:id="348" w:author="RZH" w:date="2024-05-14T17:23:01Z">
        <w:r>
          <w:rPr>
            <w:rFonts w:hint="eastAsia" w:ascii="Times New Roman" w:hAnsi="Times New Roman" w:eastAsia="楷体_GB2312"/>
            <w:sz w:val="28"/>
            <w:lang w:val="en-US" w:eastAsia="zh-CN"/>
          </w:rPr>
          <w:t>的</w:t>
        </w:r>
      </w:ins>
      <w:ins w:id="349" w:author="RZH" w:date="2024-05-14T17:23:02Z">
        <w:r>
          <w:rPr>
            <w:rFonts w:hint="eastAsia" w:ascii="Times New Roman" w:hAnsi="Times New Roman" w:eastAsia="楷体_GB2312"/>
            <w:sz w:val="28"/>
            <w:lang w:val="en-US" w:eastAsia="zh-CN"/>
          </w:rPr>
          <w:t>技术</w:t>
        </w:r>
      </w:ins>
      <w:ins w:id="350" w:author="RZH" w:date="2024-05-14T17:23:04Z">
        <w:r>
          <w:rPr>
            <w:rFonts w:hint="eastAsia" w:ascii="Times New Roman" w:hAnsi="Times New Roman" w:eastAsia="楷体_GB2312"/>
            <w:sz w:val="28"/>
            <w:lang w:val="en-US" w:eastAsia="zh-CN"/>
          </w:rPr>
          <w:t>特征所起</w:t>
        </w:r>
      </w:ins>
      <w:ins w:id="351" w:author="RZH" w:date="2024-05-14T17:23:05Z">
        <w:r>
          <w:rPr>
            <w:rFonts w:hint="eastAsia" w:ascii="Times New Roman" w:hAnsi="Times New Roman" w:eastAsia="楷体_GB2312"/>
            <w:sz w:val="28"/>
            <w:lang w:val="en-US" w:eastAsia="zh-CN"/>
          </w:rPr>
          <w:t>的</w:t>
        </w:r>
      </w:ins>
      <w:ins w:id="352" w:author="RZH" w:date="2024-05-14T17:23:07Z">
        <w:r>
          <w:rPr>
            <w:rFonts w:hint="eastAsia" w:ascii="Times New Roman" w:hAnsi="Times New Roman" w:eastAsia="楷体_GB2312"/>
            <w:sz w:val="28"/>
            <w:lang w:val="en-US" w:eastAsia="zh-CN"/>
          </w:rPr>
          <w:t>作用</w:t>
        </w:r>
      </w:ins>
      <w:ins w:id="353" w:author="RZH" w:date="2024-05-14T17:23:08Z">
        <w:r>
          <w:rPr>
            <w:rFonts w:hint="eastAsia" w:ascii="Times New Roman" w:hAnsi="Times New Roman" w:eastAsia="楷体_GB2312"/>
            <w:sz w:val="28"/>
            <w:lang w:val="en-US" w:eastAsia="zh-CN"/>
          </w:rPr>
          <w:t>为</w:t>
        </w:r>
      </w:ins>
      <w:ins w:id="354" w:author="RZH" w:date="2024-05-14T17:23:14Z">
        <w:r>
          <w:rPr>
            <w:rFonts w:hint="eastAsia" w:ascii="Times New Roman" w:hAnsi="Times New Roman" w:eastAsia="楷体_GB2312"/>
            <w:sz w:val="28"/>
            <w:lang w:val="en-US" w:eastAsia="zh-CN"/>
          </w:rPr>
          <w:t>生成</w:t>
        </w:r>
      </w:ins>
      <w:ins w:id="355" w:author="RZH" w:date="2024-05-14T17:23:16Z">
        <w:r>
          <w:rPr>
            <w:rFonts w:hint="eastAsia" w:ascii="Times New Roman" w:hAnsi="Times New Roman" w:eastAsia="楷体_GB2312"/>
            <w:sz w:val="28"/>
            <w:lang w:val="en-US" w:eastAsia="zh-CN"/>
          </w:rPr>
          <w:t>大量的</w:t>
        </w:r>
      </w:ins>
      <w:ins w:id="356" w:author="RZH" w:date="2024-05-14T17:27:38Z">
        <w:r>
          <w:rPr>
            <w:rFonts w:hint="eastAsia" w:ascii="Times New Roman" w:hAnsi="Times New Roman" w:eastAsia="楷体_GB2312"/>
            <w:sz w:val="28"/>
            <w:lang w:val="en-US" w:eastAsia="zh-CN"/>
          </w:rPr>
          <w:t>具有训练价值的“真实”车牌图像</w:t>
        </w:r>
      </w:ins>
      <w:ins w:id="357" w:author="RZH" w:date="2024-05-14T17:28:25Z">
        <w:r>
          <w:rPr>
            <w:rFonts w:hint="eastAsia" w:ascii="Times New Roman" w:hAnsi="Times New Roman" w:eastAsia="楷体_GB2312"/>
            <w:sz w:val="28"/>
            <w:lang w:val="en-US" w:eastAsia="zh-CN"/>
          </w:rPr>
          <w:t>。</w:t>
        </w:r>
      </w:ins>
      <w:ins w:id="358" w:author="RZH" w:date="2024-05-14T17:35:54Z">
        <w:r>
          <w:rPr>
            <w:rFonts w:hint="eastAsia" w:ascii="Times New Roman" w:hAnsi="Times New Roman" w:eastAsia="楷体_GB2312"/>
            <w:sz w:val="28"/>
            <w:lang w:val="en-US" w:eastAsia="zh-CN"/>
          </w:rPr>
          <w:t>两者</w:t>
        </w:r>
      </w:ins>
      <w:ins w:id="359" w:author="RZH" w:date="2024-05-14T17:35:57Z">
        <w:r>
          <w:rPr>
            <w:rFonts w:hint="eastAsia" w:ascii="Times New Roman" w:hAnsi="Times New Roman" w:eastAsia="楷体_GB2312"/>
            <w:sz w:val="28"/>
            <w:lang w:val="en-US" w:eastAsia="zh-CN"/>
          </w:rPr>
          <w:t>具体</w:t>
        </w:r>
      </w:ins>
      <w:ins w:id="360" w:author="RZH" w:date="2024-05-14T17:35:58Z">
        <w:r>
          <w:rPr>
            <w:rFonts w:hint="eastAsia" w:ascii="Times New Roman" w:hAnsi="Times New Roman" w:eastAsia="楷体_GB2312"/>
            <w:sz w:val="28"/>
            <w:lang w:val="en-US" w:eastAsia="zh-CN"/>
          </w:rPr>
          <w:t>的</w:t>
        </w:r>
      </w:ins>
      <w:ins w:id="361" w:author="RZH" w:date="2024-05-14T17:36:00Z">
        <w:r>
          <w:rPr>
            <w:rFonts w:hint="eastAsia" w:ascii="Times New Roman" w:hAnsi="Times New Roman" w:eastAsia="楷体_GB2312"/>
            <w:sz w:val="28"/>
            <w:lang w:val="en-US" w:eastAsia="zh-CN"/>
          </w:rPr>
          <w:t>不同</w:t>
        </w:r>
      </w:ins>
      <w:ins w:id="362" w:author="RZH" w:date="2024-05-14T17:36:01Z">
        <w:r>
          <w:rPr>
            <w:rFonts w:hint="eastAsia" w:ascii="Times New Roman" w:hAnsi="Times New Roman" w:eastAsia="楷体_GB2312"/>
            <w:sz w:val="28"/>
            <w:lang w:val="en-US" w:eastAsia="zh-CN"/>
          </w:rPr>
          <w:t>作用</w:t>
        </w:r>
      </w:ins>
      <w:ins w:id="363" w:author="RZH" w:date="2024-05-14T17:36:03Z">
        <w:r>
          <w:rPr>
            <w:rFonts w:hint="eastAsia" w:ascii="Times New Roman" w:hAnsi="Times New Roman" w:eastAsia="楷体_GB2312"/>
            <w:sz w:val="28"/>
            <w:lang w:val="en-US" w:eastAsia="zh-CN"/>
          </w:rPr>
          <w:t>体现为</w:t>
        </w:r>
      </w:ins>
      <w:ins w:id="364" w:author="RZH" w:date="2024-05-14T17:36:05Z">
        <w:r>
          <w:rPr>
            <w:rFonts w:hint="eastAsia" w:ascii="Times New Roman" w:hAnsi="Times New Roman" w:eastAsia="楷体_GB2312"/>
            <w:sz w:val="28"/>
            <w:lang w:val="en-US" w:eastAsia="zh-CN"/>
          </w:rPr>
          <w:t>：</w:t>
        </w:r>
      </w:ins>
      <w:ins w:id="365" w:author="RZH" w:date="2024-05-14T17:28:26Z">
        <w:r>
          <w:rPr>
            <w:rFonts w:hint="eastAsia" w:ascii="Times New Roman" w:hAnsi="Times New Roman" w:eastAsia="楷体_GB2312"/>
            <w:sz w:val="28"/>
            <w:lang w:val="en-US" w:eastAsia="zh-CN"/>
          </w:rPr>
          <w:t>首先</w:t>
        </w:r>
      </w:ins>
      <w:ins w:id="366" w:author="RZH" w:date="2024-05-14T17:28:28Z">
        <w:r>
          <w:rPr>
            <w:rFonts w:hint="eastAsia" w:ascii="Times New Roman" w:hAnsi="Times New Roman" w:eastAsia="楷体_GB2312"/>
            <w:sz w:val="28"/>
            <w:lang w:val="en-US" w:eastAsia="zh-CN"/>
          </w:rPr>
          <w:t>，</w:t>
        </w:r>
      </w:ins>
      <w:ins w:id="367" w:author="RZH" w:date="2024-05-14T17:28:29Z">
        <w:r>
          <w:rPr>
            <w:rFonts w:hint="eastAsia" w:ascii="Times New Roman" w:hAnsi="Times New Roman" w:eastAsia="楷体_GB2312"/>
            <w:sz w:val="28"/>
            <w:lang w:val="en-US" w:eastAsia="zh-CN"/>
          </w:rPr>
          <w:t>对比</w:t>
        </w:r>
      </w:ins>
      <w:ins w:id="368" w:author="RZH" w:date="2024-05-14T17:28:30Z">
        <w:r>
          <w:rPr>
            <w:rFonts w:hint="eastAsia" w:ascii="Times New Roman" w:hAnsi="Times New Roman" w:eastAsia="楷体_GB2312"/>
            <w:sz w:val="28"/>
            <w:lang w:val="en-US" w:eastAsia="zh-CN"/>
          </w:rPr>
          <w:t>文件2</w:t>
        </w:r>
      </w:ins>
      <w:ins w:id="369" w:author="RZH" w:date="2024-05-14T17:27:54Z">
        <w:r>
          <w:rPr>
            <w:rFonts w:hint="eastAsia" w:ascii="Times New Roman" w:hAnsi="Times New Roman" w:eastAsia="楷体_GB2312"/>
            <w:sz w:val="28"/>
            <w:lang w:val="en-US" w:eastAsia="zh-CN"/>
          </w:rPr>
          <w:t>并不是</w:t>
        </w:r>
      </w:ins>
      <w:ins w:id="370" w:author="RZH" w:date="2024-05-14T17:28:19Z">
        <w:r>
          <w:rPr>
            <w:rFonts w:hint="eastAsia" w:ascii="Times New Roman" w:hAnsi="Times New Roman" w:eastAsia="楷体_GB2312"/>
            <w:sz w:val="28"/>
            <w:lang w:val="en-US" w:eastAsia="zh-CN"/>
          </w:rPr>
          <w:t>从</w:t>
        </w:r>
      </w:ins>
      <w:ins w:id="371" w:author="RZH" w:date="2024-05-14T17:28:20Z">
        <w:r>
          <w:rPr>
            <w:rFonts w:hint="eastAsia" w:ascii="Times New Roman" w:hAnsi="Times New Roman" w:eastAsia="楷体_GB2312"/>
            <w:sz w:val="28"/>
            <w:lang w:val="en-US" w:eastAsia="zh-CN"/>
          </w:rPr>
          <w:t>现实</w:t>
        </w:r>
      </w:ins>
      <w:ins w:id="372" w:author="RZH" w:date="2024-05-14T17:28:34Z">
        <w:r>
          <w:rPr>
            <w:rFonts w:hint="eastAsia" w:ascii="Times New Roman" w:hAnsi="Times New Roman" w:eastAsia="楷体_GB2312"/>
            <w:sz w:val="28"/>
            <w:lang w:val="en-US" w:eastAsia="zh-CN"/>
          </w:rPr>
          <w:t>获取</w:t>
        </w:r>
      </w:ins>
      <w:ins w:id="373" w:author="RZH" w:date="2024-05-14T17:28:36Z">
        <w:r>
          <w:rPr>
            <w:rFonts w:hint="eastAsia" w:ascii="Times New Roman" w:hAnsi="Times New Roman" w:eastAsia="楷体_GB2312"/>
            <w:sz w:val="28"/>
            <w:lang w:val="en-US" w:eastAsia="zh-CN"/>
          </w:rPr>
          <w:t>车牌</w:t>
        </w:r>
      </w:ins>
      <w:ins w:id="374" w:author="RZH" w:date="2024-05-14T17:28:37Z">
        <w:r>
          <w:rPr>
            <w:rFonts w:hint="eastAsia" w:ascii="Times New Roman" w:hAnsi="Times New Roman" w:eastAsia="楷体_GB2312"/>
            <w:sz w:val="28"/>
            <w:lang w:val="en-US" w:eastAsia="zh-CN"/>
          </w:rPr>
          <w:t>信息，</w:t>
        </w:r>
      </w:ins>
      <w:ins w:id="375" w:author="RZH" w:date="2024-05-14T17:28:38Z">
        <w:r>
          <w:rPr>
            <w:rFonts w:hint="eastAsia" w:ascii="Times New Roman" w:hAnsi="Times New Roman" w:eastAsia="楷体_GB2312"/>
            <w:sz w:val="28"/>
            <w:lang w:val="en-US" w:eastAsia="zh-CN"/>
          </w:rPr>
          <w:t>其次，</w:t>
        </w:r>
      </w:ins>
      <w:ins w:id="376" w:author="RZH" w:date="2024-05-14T17:28:40Z">
        <w:r>
          <w:rPr>
            <w:rFonts w:hint="eastAsia" w:ascii="Times New Roman" w:hAnsi="Times New Roman" w:eastAsia="楷体_GB2312"/>
            <w:sz w:val="28"/>
            <w:lang w:val="en-US" w:eastAsia="zh-CN"/>
          </w:rPr>
          <w:t>对比</w:t>
        </w:r>
      </w:ins>
      <w:ins w:id="377" w:author="RZH" w:date="2024-05-14T17:28:41Z">
        <w:r>
          <w:rPr>
            <w:rFonts w:hint="eastAsia" w:ascii="Times New Roman" w:hAnsi="Times New Roman" w:eastAsia="楷体_GB2312"/>
            <w:sz w:val="28"/>
            <w:lang w:val="en-US" w:eastAsia="zh-CN"/>
          </w:rPr>
          <w:t>文件2</w:t>
        </w:r>
      </w:ins>
      <w:ins w:id="378" w:author="RZH" w:date="2024-05-14T17:28:43Z">
        <w:r>
          <w:rPr>
            <w:rFonts w:hint="eastAsia" w:ascii="Times New Roman" w:hAnsi="Times New Roman" w:eastAsia="楷体_GB2312"/>
            <w:sz w:val="28"/>
            <w:lang w:val="en-US" w:eastAsia="zh-CN"/>
          </w:rPr>
          <w:t>只能</w:t>
        </w:r>
      </w:ins>
      <w:ins w:id="379" w:author="RZH" w:date="2024-05-14T17:28:44Z">
        <w:r>
          <w:rPr>
            <w:rFonts w:hint="eastAsia" w:ascii="Times New Roman" w:hAnsi="Times New Roman" w:eastAsia="楷体_GB2312"/>
            <w:sz w:val="28"/>
            <w:lang w:val="en-US" w:eastAsia="zh-CN"/>
          </w:rPr>
          <w:t>生成</w:t>
        </w:r>
      </w:ins>
      <w:ins w:id="380" w:author="RZH" w:date="2024-05-14T17:28:48Z">
        <w:r>
          <w:rPr>
            <w:rFonts w:hint="eastAsia" w:ascii="Times New Roman" w:hAnsi="Times New Roman" w:eastAsia="楷体_GB2312"/>
            <w:sz w:val="28"/>
            <w:lang w:val="en-US" w:eastAsia="zh-CN"/>
          </w:rPr>
          <w:t>车牌</w:t>
        </w:r>
      </w:ins>
      <w:ins w:id="381" w:author="RZH" w:date="2024-05-14T17:28:46Z">
        <w:r>
          <w:rPr>
            <w:rFonts w:hint="eastAsia" w:ascii="Times New Roman" w:hAnsi="Times New Roman" w:eastAsia="楷体_GB2312"/>
            <w:sz w:val="28"/>
            <w:lang w:val="en-US" w:eastAsia="zh-CN"/>
          </w:rPr>
          <w:t>图像</w:t>
        </w:r>
      </w:ins>
      <w:ins w:id="382" w:author="RZH" w:date="2024-05-14T17:28:51Z">
        <w:r>
          <w:rPr>
            <w:rFonts w:hint="eastAsia" w:ascii="Times New Roman" w:hAnsi="Times New Roman" w:eastAsia="楷体_GB2312"/>
            <w:sz w:val="28"/>
            <w:lang w:val="en-US" w:eastAsia="zh-CN"/>
          </w:rPr>
          <w:t>，</w:t>
        </w:r>
      </w:ins>
      <w:ins w:id="383" w:author="RZH" w:date="2024-05-14T17:28:52Z">
        <w:r>
          <w:rPr>
            <w:rFonts w:hint="eastAsia" w:ascii="Times New Roman" w:hAnsi="Times New Roman" w:eastAsia="楷体_GB2312"/>
            <w:sz w:val="28"/>
            <w:lang w:val="en-US" w:eastAsia="zh-CN"/>
          </w:rPr>
          <w:t>并不能</w:t>
        </w:r>
      </w:ins>
      <w:ins w:id="384" w:author="RZH" w:date="2024-05-14T17:28:53Z">
        <w:r>
          <w:rPr>
            <w:rFonts w:hint="eastAsia" w:ascii="Times New Roman" w:hAnsi="Times New Roman" w:eastAsia="楷体_GB2312"/>
            <w:sz w:val="28"/>
            <w:lang w:val="en-US" w:eastAsia="zh-CN"/>
          </w:rPr>
          <w:t>生成</w:t>
        </w:r>
      </w:ins>
      <w:ins w:id="385" w:author="RZH" w:date="2024-05-14T17:28:55Z">
        <w:r>
          <w:rPr>
            <w:rFonts w:hint="eastAsia" w:ascii="Times New Roman" w:hAnsi="Times New Roman" w:eastAsia="楷体_GB2312"/>
            <w:sz w:val="28"/>
            <w:lang w:val="en-US" w:eastAsia="zh-CN"/>
          </w:rPr>
          <w:t>三维</w:t>
        </w:r>
      </w:ins>
      <w:ins w:id="386" w:author="RZH" w:date="2024-05-14T17:29:46Z">
        <w:r>
          <w:rPr>
            <w:rFonts w:hint="eastAsia" w:ascii="Times New Roman" w:hAnsi="Times New Roman" w:eastAsia="楷体_GB2312"/>
            <w:sz w:val="28"/>
            <w:lang w:val="en-US" w:eastAsia="zh-CN"/>
          </w:rPr>
          <w:t>车模</w:t>
        </w:r>
      </w:ins>
      <w:ins w:id="387" w:author="RZH" w:date="2024-05-14T17:28:57Z">
        <w:r>
          <w:rPr>
            <w:rFonts w:hint="eastAsia" w:ascii="Times New Roman" w:hAnsi="Times New Roman" w:eastAsia="楷体_GB2312"/>
            <w:sz w:val="28"/>
            <w:lang w:val="en-US" w:eastAsia="zh-CN"/>
          </w:rPr>
          <w:t>。</w:t>
        </w:r>
      </w:ins>
      <w:ins w:id="388" w:author="RZH" w:date="2024-05-09T15:02:21Z">
        <w:r>
          <w:rPr>
            <w:rFonts w:hint="eastAsia" w:ascii="Times New Roman" w:hAnsi="Times New Roman" w:eastAsia="楷体_GB2312"/>
            <w:sz w:val="28"/>
            <w:lang w:val="en-US" w:eastAsia="zh-CN"/>
          </w:rPr>
          <w:t>因此，</w:t>
        </w:r>
      </w:ins>
      <w:ins w:id="389" w:author="RZH" w:date="2024-05-09T15:02:23Z">
        <w:r>
          <w:rPr>
            <w:rFonts w:hint="eastAsia" w:ascii="Times New Roman" w:hAnsi="Times New Roman" w:eastAsia="楷体_GB2312"/>
            <w:sz w:val="28"/>
            <w:lang w:val="en-US" w:eastAsia="zh-CN"/>
          </w:rPr>
          <w:t>两者的</w:t>
        </w:r>
      </w:ins>
      <w:ins w:id="390" w:author="RZH" w:date="2024-05-09T15:02:30Z">
        <w:r>
          <w:rPr>
            <w:rFonts w:hint="eastAsia" w:ascii="Times New Roman" w:hAnsi="Times New Roman" w:eastAsia="楷体_GB2312"/>
            <w:sz w:val="28"/>
            <w:lang w:val="en-US" w:eastAsia="zh-CN"/>
          </w:rPr>
          <w:t>技术特征所起到的作用不同。</w:t>
        </w:r>
      </w:ins>
    </w:p>
    <w:p>
      <w:pPr>
        <w:tabs>
          <w:tab w:val="left" w:pos="210"/>
        </w:tabs>
        <w:spacing w:line="480" w:lineRule="exact"/>
        <w:ind w:right="456" w:rightChars="217" w:firstLine="560" w:firstLineChars="200"/>
        <w:rPr>
          <w:ins w:id="391" w:author="RZH" w:date="2024-05-09T13:38:42Z"/>
          <w:rFonts w:hint="default" w:ascii="Times New Roman" w:hAnsi="Times New Roman" w:eastAsia="楷体_GB2312"/>
          <w:sz w:val="28"/>
          <w:lang w:val="en-US" w:eastAsia="zh-CN"/>
        </w:rPr>
      </w:pPr>
      <w:ins w:id="392" w:author="RZH" w:date="2024-05-09T15:02:45Z">
        <w:r>
          <w:rPr>
            <w:rFonts w:hint="eastAsia" w:ascii="Times New Roman" w:hAnsi="Times New Roman" w:eastAsia="楷体_GB2312"/>
            <w:sz w:val="28"/>
            <w:lang w:val="en-US" w:eastAsia="zh-CN"/>
          </w:rPr>
          <w:t>综上</w:t>
        </w:r>
      </w:ins>
      <w:ins w:id="393" w:author="RZH" w:date="2024-05-09T15:02:46Z">
        <w:r>
          <w:rPr>
            <w:rFonts w:hint="eastAsia" w:ascii="Times New Roman" w:hAnsi="Times New Roman" w:eastAsia="楷体_GB2312"/>
            <w:sz w:val="28"/>
            <w:lang w:val="en-US" w:eastAsia="zh-CN"/>
          </w:rPr>
          <w:t>所述，</w:t>
        </w:r>
      </w:ins>
      <w:ins w:id="394" w:author="RZH" w:date="2024-05-14T17:45:12Z">
        <w:r>
          <w:rPr>
            <w:rFonts w:hint="eastAsia" w:ascii="Times New Roman" w:hAnsi="Times New Roman" w:eastAsia="楷体_GB2312"/>
            <w:sz w:val="28"/>
            <w:lang w:val="en-US" w:eastAsia="zh-CN"/>
          </w:rPr>
          <w:t xml:space="preserve">对比文件 2 </w:t>
        </w:r>
      </w:ins>
      <w:ins w:id="395" w:author="RZH" w:date="2024-05-14T17:45:32Z">
        <w:r>
          <w:rPr>
            <w:rFonts w:hint="eastAsia" w:ascii="Times New Roman" w:hAnsi="Times New Roman" w:eastAsia="楷体_GB2312"/>
            <w:sz w:val="28"/>
            <w:lang w:val="en-US" w:eastAsia="zh-CN"/>
          </w:rPr>
          <w:t>并不能</w:t>
        </w:r>
      </w:ins>
      <w:ins w:id="396" w:author="RZH" w:date="2024-05-14T17:45:12Z">
        <w:r>
          <w:rPr>
            <w:rFonts w:hint="eastAsia" w:ascii="Times New Roman" w:hAnsi="Times New Roman" w:eastAsia="楷体_GB2312"/>
            <w:sz w:val="28"/>
            <w:lang w:val="en-US" w:eastAsia="zh-CN"/>
          </w:rPr>
          <w:t>给出</w:t>
        </w:r>
      </w:ins>
      <w:ins w:id="397" w:author="RZH" w:date="2024-05-14T17:45:19Z">
        <w:r>
          <w:rPr>
            <w:rFonts w:hint="eastAsia" w:ascii="Times New Roman" w:hAnsi="Times New Roman" w:eastAsia="楷体_GB2312"/>
            <w:sz w:val="28"/>
            <w:lang w:val="en-US" w:eastAsia="zh-CN"/>
          </w:rPr>
          <w:t>对比</w:t>
        </w:r>
      </w:ins>
      <w:ins w:id="398" w:author="RZH" w:date="2024-05-14T17:45:20Z">
        <w:r>
          <w:rPr>
            <w:rFonts w:hint="eastAsia" w:ascii="Times New Roman" w:hAnsi="Times New Roman" w:eastAsia="楷体_GB2312"/>
            <w:sz w:val="28"/>
            <w:lang w:val="en-US" w:eastAsia="zh-CN"/>
          </w:rPr>
          <w:t>文件2</w:t>
        </w:r>
      </w:ins>
      <w:ins w:id="399" w:author="RZH" w:date="2024-05-14T17:45:21Z">
        <w:r>
          <w:rPr>
            <w:rFonts w:hint="eastAsia" w:ascii="Times New Roman" w:hAnsi="Times New Roman" w:eastAsia="楷体_GB2312"/>
            <w:sz w:val="28"/>
            <w:lang w:val="en-US" w:eastAsia="zh-CN"/>
          </w:rPr>
          <w:t>中</w:t>
        </w:r>
      </w:ins>
      <w:ins w:id="400" w:author="RZH" w:date="2024-05-14T17:45:25Z">
        <w:r>
          <w:rPr>
            <w:rFonts w:hint="eastAsia" w:ascii="Times New Roman" w:hAnsi="Times New Roman" w:eastAsia="楷体_GB2312"/>
            <w:sz w:val="28"/>
            <w:lang w:val="en-US" w:eastAsia="zh-CN"/>
          </w:rPr>
          <w:t>含有</w:t>
        </w:r>
      </w:ins>
      <w:ins w:id="401" w:author="RZH" w:date="2024-05-14T17:45:26Z">
        <w:r>
          <w:rPr>
            <w:rFonts w:hint="eastAsia" w:ascii="Times New Roman" w:hAnsi="Times New Roman" w:eastAsia="楷体_GB2312"/>
            <w:sz w:val="28"/>
            <w:lang w:val="en-US" w:eastAsia="zh-CN"/>
          </w:rPr>
          <w:t>的</w:t>
        </w:r>
      </w:ins>
      <w:ins w:id="402" w:author="RZH" w:date="2024-05-14T17:45:12Z">
        <w:r>
          <w:rPr>
            <w:rFonts w:hint="eastAsia" w:ascii="Times New Roman" w:hAnsi="Times New Roman" w:eastAsia="楷体_GB2312"/>
            <w:sz w:val="28"/>
            <w:lang w:val="en-US" w:eastAsia="zh-CN"/>
          </w:rPr>
          <w:t>技术特征用于对比文件 1 以解决权利要求1技术问题的启示</w:t>
        </w:r>
      </w:ins>
      <w:ins w:id="403" w:author="RZH" w:date="2024-05-09T15:03:15Z">
        <w:r>
          <w:rPr>
            <w:rFonts w:hint="eastAsia" w:ascii="Times New Roman" w:hAnsi="Times New Roman" w:eastAsia="楷体_GB2312"/>
            <w:sz w:val="28"/>
            <w:lang w:val="en-US" w:eastAsia="zh-CN"/>
          </w:rPr>
          <w:t>。</w:t>
        </w:r>
      </w:ins>
      <w:ins w:id="404" w:author="RZH" w:date="2024-05-09T15:06:24Z">
        <w:r>
          <w:rPr>
            <w:rFonts w:hint="eastAsia" w:ascii="Times New Roman" w:hAnsi="Times New Roman" w:eastAsia="楷体_GB2312"/>
            <w:sz w:val="28"/>
            <w:lang w:val="en-US" w:eastAsia="zh-CN"/>
          </w:rPr>
          <w:t>因此，</w:t>
        </w:r>
      </w:ins>
      <w:ins w:id="405" w:author="RZH" w:date="2024-05-09T15:08:28Z">
        <w:r>
          <w:rPr>
            <w:rFonts w:hint="eastAsia" w:ascii="Times New Roman" w:hAnsi="Times New Roman" w:eastAsia="楷体_GB2312"/>
            <w:sz w:val="28"/>
            <w:lang w:val="en-US" w:eastAsia="zh-CN"/>
          </w:rPr>
          <w:t>对所属技术领域的技术人员来说</w:t>
        </w:r>
      </w:ins>
      <w:ins w:id="406" w:author="RZH" w:date="2024-05-09T15:08:33Z">
        <w:r>
          <w:rPr>
            <w:rFonts w:hint="eastAsia" w:ascii="Times New Roman" w:hAnsi="Times New Roman" w:eastAsia="楷体_GB2312"/>
            <w:sz w:val="28"/>
            <w:lang w:val="en-US" w:eastAsia="zh-CN"/>
          </w:rPr>
          <w:t>该</w:t>
        </w:r>
      </w:ins>
      <w:ins w:id="407" w:author="RZH" w:date="2024-05-09T15:08:34Z">
        <w:r>
          <w:rPr>
            <w:rFonts w:hint="eastAsia" w:ascii="Times New Roman" w:hAnsi="Times New Roman" w:eastAsia="楷体_GB2312"/>
            <w:sz w:val="28"/>
            <w:lang w:val="en-US" w:eastAsia="zh-CN"/>
          </w:rPr>
          <w:t>区别技术</w:t>
        </w:r>
      </w:ins>
      <w:ins w:id="408" w:author="RZH" w:date="2024-05-09T15:08:36Z">
        <w:r>
          <w:rPr>
            <w:rFonts w:hint="eastAsia" w:ascii="Times New Roman" w:hAnsi="Times New Roman" w:eastAsia="楷体_GB2312"/>
            <w:sz w:val="28"/>
            <w:lang w:val="en-US" w:eastAsia="zh-CN"/>
          </w:rPr>
          <w:t>特征</w:t>
        </w:r>
      </w:ins>
      <w:ins w:id="409" w:author="RZH" w:date="2024-05-09T15:08:37Z">
        <w:r>
          <w:rPr>
            <w:rFonts w:hint="eastAsia" w:ascii="Times New Roman" w:hAnsi="Times New Roman" w:eastAsia="楷体_GB2312"/>
            <w:sz w:val="28"/>
            <w:lang w:val="en-US" w:eastAsia="zh-CN"/>
          </w:rPr>
          <w:t>并不是</w:t>
        </w:r>
      </w:ins>
      <w:ins w:id="410" w:author="RZH" w:date="2024-05-09T15:08:28Z">
        <w:r>
          <w:rPr>
            <w:rFonts w:hint="eastAsia" w:ascii="Times New Roman" w:hAnsi="Times New Roman" w:eastAsia="楷体_GB2312"/>
            <w:sz w:val="28"/>
            <w:lang w:val="en-US" w:eastAsia="zh-CN"/>
          </w:rPr>
          <w:t>显而易见的</w:t>
        </w:r>
      </w:ins>
      <w:ins w:id="411" w:author="RZH" w:date="2024-05-09T15:08:54Z">
        <w:r>
          <w:rPr>
            <w:rFonts w:hint="eastAsia" w:ascii="Times New Roman" w:hAnsi="Times New Roman" w:eastAsia="楷体_GB2312"/>
            <w:sz w:val="28"/>
            <w:lang w:val="en-US" w:eastAsia="zh-CN"/>
          </w:rPr>
          <w:t>，</w:t>
        </w:r>
      </w:ins>
      <w:ins w:id="412" w:author="RZH" w:date="2024-05-09T15:08:55Z">
        <w:r>
          <w:rPr>
            <w:rFonts w:hint="eastAsia" w:ascii="Times New Roman" w:hAnsi="Times New Roman" w:eastAsia="楷体_GB2312"/>
            <w:sz w:val="28"/>
            <w:lang w:val="en-US" w:eastAsia="zh-CN"/>
          </w:rPr>
          <w:t>该</w:t>
        </w:r>
      </w:ins>
      <w:ins w:id="413" w:author="RZH" w:date="2024-05-09T15:08:56Z">
        <w:r>
          <w:rPr>
            <w:rFonts w:hint="eastAsia" w:ascii="Times New Roman" w:hAnsi="Times New Roman" w:eastAsia="楷体_GB2312"/>
            <w:sz w:val="28"/>
            <w:lang w:val="en-US" w:eastAsia="zh-CN"/>
          </w:rPr>
          <w:t>区别</w:t>
        </w:r>
      </w:ins>
      <w:ins w:id="414" w:author="RZH" w:date="2024-05-09T15:08:57Z">
        <w:r>
          <w:rPr>
            <w:rFonts w:hint="eastAsia" w:ascii="Times New Roman" w:hAnsi="Times New Roman" w:eastAsia="楷体_GB2312"/>
            <w:sz w:val="28"/>
            <w:lang w:val="en-US" w:eastAsia="zh-CN"/>
          </w:rPr>
          <w:t>技术</w:t>
        </w:r>
      </w:ins>
      <w:ins w:id="415" w:author="RZH" w:date="2024-05-09T15:08:58Z">
        <w:r>
          <w:rPr>
            <w:rFonts w:hint="eastAsia" w:ascii="Times New Roman" w:hAnsi="Times New Roman" w:eastAsia="楷体_GB2312"/>
            <w:sz w:val="28"/>
            <w:lang w:val="en-US" w:eastAsia="zh-CN"/>
          </w:rPr>
          <w:t>特征</w:t>
        </w:r>
      </w:ins>
      <w:ins w:id="416" w:author="RZH" w:date="2024-05-09T15:09:02Z">
        <w:r>
          <w:rPr>
            <w:rFonts w:hint="eastAsia" w:ascii="Times New Roman" w:hAnsi="Times New Roman" w:eastAsia="楷体_GB2312"/>
            <w:sz w:val="28"/>
            <w:lang w:val="en-US" w:eastAsia="zh-CN"/>
          </w:rPr>
          <w:t>具有</w:t>
        </w:r>
      </w:ins>
      <w:ins w:id="417" w:author="RZH" w:date="2024-05-09T15:08:58Z">
        <w:r>
          <w:rPr>
            <w:rFonts w:hint="eastAsia" w:ascii="Times New Roman" w:hAnsi="Times New Roman" w:eastAsia="楷体_GB2312"/>
            <w:sz w:val="28"/>
            <w:lang w:val="en-US" w:eastAsia="zh-CN"/>
          </w:rPr>
          <w:t>实质性的特点</w:t>
        </w:r>
      </w:ins>
      <w:ins w:id="418" w:author="RZH" w:date="2024-05-09T15:09:04Z">
        <w:r>
          <w:rPr>
            <w:rFonts w:hint="eastAsia" w:ascii="Times New Roman" w:hAnsi="Times New Roman" w:eastAsia="楷体_GB2312"/>
            <w:sz w:val="28"/>
            <w:lang w:val="en-US" w:eastAsia="zh-CN"/>
          </w:rPr>
          <w:t>。</w:t>
        </w:r>
      </w:ins>
    </w:p>
    <w:p>
      <w:pPr>
        <w:tabs>
          <w:tab w:val="left" w:pos="210"/>
        </w:tabs>
        <w:spacing w:line="480" w:lineRule="exact"/>
        <w:ind w:right="456" w:rightChars="217" w:firstLine="560" w:firstLineChars="200"/>
        <w:rPr>
          <w:rFonts w:hint="eastAsia" w:ascii="Times New Roman" w:hAnsi="Times New Roman" w:eastAsia="楷体_GB2312"/>
          <w:sz w:val="28"/>
          <w:lang w:eastAsia="zh-CN"/>
        </w:rPr>
      </w:pPr>
      <w:r>
        <w:rPr>
          <w:rFonts w:hint="eastAsia" w:ascii="Times New Roman" w:hAnsi="Times New Roman" w:eastAsia="楷体_GB2312"/>
          <w:sz w:val="28"/>
          <w:lang w:val="en-US" w:eastAsia="zh-CN"/>
        </w:rPr>
        <w:t>同时本申请</w:t>
      </w:r>
      <w:r>
        <w:rPr>
          <w:rFonts w:hint="eastAsia" w:ascii="Times New Roman" w:hAnsi="Times New Roman" w:eastAsia="楷体_GB2312"/>
          <w:sz w:val="28"/>
          <w:lang w:eastAsia="zh-CN"/>
        </w:rPr>
        <w:t>克服了</w:t>
      </w:r>
      <w:ins w:id="419" w:author="RZH" w:date="2024-05-14T17:49:22Z">
        <w:r>
          <w:rPr>
            <w:rFonts w:hint="eastAsia" w:ascii="Times New Roman" w:hAnsi="Times New Roman" w:eastAsia="楷体_GB2312"/>
            <w:sz w:val="28"/>
            <w:lang w:eastAsia="zh-CN"/>
          </w:rPr>
          <w:t>用户在查看</w:t>
        </w:r>
      </w:ins>
      <w:ins w:id="420" w:author="RZH" w:date="2024-05-14T17:49:30Z">
        <w:r>
          <w:rPr>
            <w:rFonts w:hint="eastAsia" w:ascii="Times New Roman" w:hAnsi="Times New Roman" w:eastAsia="楷体_GB2312"/>
            <w:sz w:val="28"/>
            <w:lang w:val="en-US" w:eastAsia="zh-CN"/>
          </w:rPr>
          <w:t>汽车</w:t>
        </w:r>
      </w:ins>
      <w:ins w:id="421" w:author="RZH" w:date="2024-05-14T17:49:22Z">
        <w:r>
          <w:rPr>
            <w:rFonts w:hint="eastAsia" w:ascii="Times New Roman" w:hAnsi="Times New Roman" w:eastAsia="楷体_GB2312"/>
            <w:sz w:val="28"/>
            <w:lang w:eastAsia="zh-CN"/>
          </w:rPr>
          <w:t>中控屏幕的三维车模时，仅能感受到三维车模的功能，而对于三维车模和自身车辆之间无法产生关联感</w:t>
        </w:r>
      </w:ins>
      <w:r>
        <w:rPr>
          <w:rFonts w:hint="eastAsia" w:ascii="Times New Roman" w:hAnsi="Times New Roman" w:eastAsia="楷体_GB2312"/>
          <w:sz w:val="28"/>
          <w:lang w:eastAsia="zh-CN"/>
        </w:rPr>
        <w:t>的缺点，所以具有显著的进步。</w:t>
      </w:r>
    </w:p>
    <w:p>
      <w:pPr>
        <w:tabs>
          <w:tab w:val="left" w:pos="210"/>
        </w:tabs>
        <w:spacing w:line="480" w:lineRule="exact"/>
        <w:ind w:right="456" w:rightChars="217" w:firstLine="560" w:firstLineChars="200"/>
        <w:rPr>
          <w:rFonts w:hint="default" w:ascii="Times New Roman" w:hAnsi="Times New Roman" w:eastAsia="楷体_GB2312"/>
          <w:sz w:val="28"/>
          <w:lang w:val="en-US" w:eastAsia="zh-CN"/>
        </w:rPr>
      </w:pPr>
      <w:r>
        <w:rPr>
          <w:rFonts w:hint="eastAsia" w:ascii="Times New Roman" w:hAnsi="Times New Roman" w:eastAsia="楷体_GB2312"/>
          <w:sz w:val="28"/>
          <w:lang w:val="en-US" w:eastAsia="zh-CN"/>
        </w:rPr>
        <w:t>综上所述，权利要求1是具有创造性的</w:t>
      </w:r>
    </w:p>
    <w:p>
      <w:pPr>
        <w:tabs>
          <w:tab w:val="left" w:pos="210"/>
        </w:tabs>
        <w:spacing w:line="480" w:lineRule="exact"/>
        <w:ind w:right="456" w:rightChars="217" w:firstLine="560" w:firstLineChars="200"/>
        <w:rPr>
          <w:rFonts w:hint="eastAsia" w:ascii="Times New Roman" w:hAnsi="Times New Roman" w:eastAsia="楷体_GB2312"/>
          <w:sz w:val="28"/>
          <w:lang w:val="en-US" w:eastAsia="zh-CN"/>
        </w:rPr>
      </w:pPr>
      <w:r>
        <w:rPr>
          <w:rFonts w:hint="eastAsia" w:ascii="Times New Roman" w:hAnsi="Times New Roman" w:eastAsia="楷体_GB2312"/>
          <w:sz w:val="28"/>
          <w:lang w:val="en-US" w:eastAsia="zh-CN"/>
        </w:rPr>
        <w:t>二、关于权利要求2至12具备创造性的理由</w:t>
      </w:r>
    </w:p>
    <w:p>
      <w:pPr>
        <w:tabs>
          <w:tab w:val="left" w:pos="210"/>
        </w:tabs>
        <w:spacing w:line="480" w:lineRule="exact"/>
        <w:ind w:right="456" w:rightChars="217" w:firstLine="560" w:firstLineChars="200"/>
        <w:rPr>
          <w:rFonts w:ascii="Times New Roman" w:hAnsi="Times New Roman" w:eastAsia="楷体_GB2312"/>
          <w:sz w:val="28"/>
        </w:rPr>
      </w:pPr>
      <w:r>
        <w:rPr>
          <w:rFonts w:hint="eastAsia" w:ascii="Times New Roman" w:hAnsi="Times New Roman" w:eastAsia="楷体_GB2312"/>
          <w:sz w:val="28"/>
          <w:lang w:val="en-US" w:eastAsia="zh-CN"/>
        </w:rPr>
        <w:t>申请人认为，由于本申请的权利要求1具备创造性，本申请权利要求2至12</w:t>
      </w:r>
      <w:r>
        <w:rPr>
          <w:rFonts w:hint="eastAsia" w:ascii="Times New Roman" w:hAnsi="Times New Roman" w:eastAsia="楷体_GB2312"/>
          <w:sz w:val="28"/>
          <w:lang w:val="en-US" w:eastAsia="zh-CN"/>
        </w:rPr>
        <w:t>均直接或间接引用本申请的权利要求1，因此权利要求2至12</w:t>
      </w:r>
      <w:r>
        <w:rPr>
          <w:rFonts w:hint="eastAsia" w:ascii="Times New Roman" w:hAnsi="Times New Roman" w:eastAsia="楷体_GB2312"/>
          <w:sz w:val="28"/>
          <w:lang w:val="en-US" w:eastAsia="zh-CN"/>
        </w:rPr>
        <w:t>也具备创造性。</w:t>
      </w:r>
    </w:p>
    <w:p>
      <w:pPr>
        <w:tabs>
          <w:tab w:val="left" w:pos="210"/>
        </w:tabs>
        <w:spacing w:line="480" w:lineRule="exact"/>
        <w:ind w:right="456" w:rightChars="217" w:firstLine="560" w:firstLineChars="200"/>
        <w:rPr>
          <w:rFonts w:ascii="Times New Roman" w:hAnsi="Times New Roman" w:eastAsia="楷体_GB2312"/>
          <w:sz w:val="28"/>
        </w:rPr>
      </w:pPr>
      <w:r>
        <w:rPr>
          <w:rFonts w:ascii="Times New Roman" w:hAnsi="Times New Roman" w:eastAsia="楷体_GB2312"/>
          <w:sz w:val="28"/>
        </w:rPr>
        <w:t>申请人认为，以上陈述已经克服了审查意见所提出的问题，盼望审查员授予专利权。</w:t>
      </w:r>
    </w:p>
    <w:p>
      <w:pPr>
        <w:tabs>
          <w:tab w:val="left" w:pos="210"/>
        </w:tabs>
        <w:spacing w:line="480" w:lineRule="exact"/>
        <w:ind w:right="456" w:rightChars="217" w:firstLine="560" w:firstLineChars="200"/>
        <w:rPr>
          <w:rFonts w:ascii="Times New Roman" w:hAnsi="Times New Roman" w:eastAsia="楷体_GB2312"/>
          <w:sz w:val="28"/>
        </w:rPr>
      </w:pPr>
      <w:r>
        <w:rPr>
          <w:rFonts w:ascii="Times New Roman" w:hAnsi="Times New Roman" w:eastAsia="楷体_GB2312"/>
          <w:sz w:val="28"/>
        </w:rPr>
        <w:t>如果审查员认为有不妥之处或申请文本中还存在问题，请求发出审查意见通知书，再给申请人一次申述意见和修改的机会。</w:t>
      </w:r>
    </w:p>
    <w:p>
      <w:pPr>
        <w:tabs>
          <w:tab w:val="left" w:pos="210"/>
        </w:tabs>
        <w:spacing w:line="480" w:lineRule="exact"/>
        <w:ind w:right="456" w:rightChars="217" w:firstLine="560" w:firstLineChars="200"/>
        <w:rPr>
          <w:rFonts w:ascii="Times New Roman" w:hAnsi="Times New Roman" w:eastAsia="楷体_GB2312"/>
          <w:sz w:val="28"/>
        </w:rPr>
      </w:pPr>
      <w:r>
        <w:rPr>
          <w:rFonts w:ascii="Times New Roman" w:hAnsi="Times New Roman" w:eastAsia="楷体_GB2312"/>
          <w:sz w:val="28"/>
        </w:rPr>
        <w:t>再次感谢！</w:t>
      </w:r>
    </w:p>
    <w:p>
      <w:pPr>
        <w:spacing w:line="480" w:lineRule="exact"/>
        <w:ind w:firstLine="560" w:firstLineChars="200"/>
        <w:jc w:val="right"/>
        <w:rPr>
          <w:rFonts w:ascii="Times New Roman" w:hAnsi="Times New Roman" w:eastAsia="楷体_GB2312"/>
          <w:sz w:val="28"/>
        </w:rPr>
      </w:pPr>
    </w:p>
    <w:p>
      <w:pPr>
        <w:spacing w:line="480" w:lineRule="exact"/>
        <w:jc w:val="right"/>
        <w:rPr>
          <w:rFonts w:ascii="Times New Roman" w:hAnsi="Times New Roman" w:eastAsia="楷体_GB2312"/>
          <w:sz w:val="28"/>
        </w:rPr>
      </w:pPr>
      <w:r>
        <w:rPr>
          <w:rFonts w:ascii="Times New Roman" w:hAnsi="Times New Roman" w:eastAsia="楷体_GB2312"/>
          <w:sz w:val="28"/>
        </w:rPr>
        <w:t>北京润泽恒知识产权代理有限公司</w:t>
      </w:r>
    </w:p>
    <w:p>
      <w:pPr>
        <w:spacing w:line="480" w:lineRule="exact"/>
        <w:jc w:val="right"/>
        <w:rPr>
          <w:rFonts w:ascii="Times New Roman" w:hAnsi="Times New Roman" w:eastAsia="楷体_GB2312"/>
        </w:rPr>
      </w:pPr>
      <w:r>
        <w:rPr>
          <w:rFonts w:ascii="Times New Roman" w:hAnsi="Times New Roman" w:eastAsia="楷体_GB2312"/>
          <w:sz w:val="28"/>
        </w:rPr>
        <w:t>联系电话：020-85165535</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ZH">
    <w15:presenceInfo w15:providerId="None" w15:userId="R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5NGVjMjI1NWJmMjYxOTkxYmUzYjkwYmQyOGI1MjIifQ=="/>
  </w:docVars>
  <w:rsids>
    <w:rsidRoot w:val="00172A27"/>
    <w:rsid w:val="00000F90"/>
    <w:rsid w:val="00005AF1"/>
    <w:rsid w:val="0000794A"/>
    <w:rsid w:val="00015C0B"/>
    <w:rsid w:val="000162E6"/>
    <w:rsid w:val="00036700"/>
    <w:rsid w:val="00047875"/>
    <w:rsid w:val="00050350"/>
    <w:rsid w:val="000559B1"/>
    <w:rsid w:val="0006104F"/>
    <w:rsid w:val="00070421"/>
    <w:rsid w:val="0007474A"/>
    <w:rsid w:val="00075540"/>
    <w:rsid w:val="00096A43"/>
    <w:rsid w:val="000A6492"/>
    <w:rsid w:val="000A72B8"/>
    <w:rsid w:val="000B5BAE"/>
    <w:rsid w:val="000C47E9"/>
    <w:rsid w:val="000C7FAD"/>
    <w:rsid w:val="000E075B"/>
    <w:rsid w:val="000E24FE"/>
    <w:rsid w:val="000E317D"/>
    <w:rsid w:val="000E3367"/>
    <w:rsid w:val="000F20AD"/>
    <w:rsid w:val="0010173F"/>
    <w:rsid w:val="00110892"/>
    <w:rsid w:val="00110C15"/>
    <w:rsid w:val="00111A6A"/>
    <w:rsid w:val="00134086"/>
    <w:rsid w:val="001472A9"/>
    <w:rsid w:val="00152992"/>
    <w:rsid w:val="00171CE4"/>
    <w:rsid w:val="00173BB2"/>
    <w:rsid w:val="00174081"/>
    <w:rsid w:val="00181963"/>
    <w:rsid w:val="0018200F"/>
    <w:rsid w:val="0018240E"/>
    <w:rsid w:val="00183104"/>
    <w:rsid w:val="001A127D"/>
    <w:rsid w:val="001A252E"/>
    <w:rsid w:val="001A3A06"/>
    <w:rsid w:val="001A4087"/>
    <w:rsid w:val="001A5785"/>
    <w:rsid w:val="001B4EC2"/>
    <w:rsid w:val="001E7595"/>
    <w:rsid w:val="001F219F"/>
    <w:rsid w:val="001F63AD"/>
    <w:rsid w:val="001F7AA8"/>
    <w:rsid w:val="00211FFC"/>
    <w:rsid w:val="002160D8"/>
    <w:rsid w:val="00217F94"/>
    <w:rsid w:val="002324E1"/>
    <w:rsid w:val="00233335"/>
    <w:rsid w:val="00241B2C"/>
    <w:rsid w:val="00261433"/>
    <w:rsid w:val="002679EB"/>
    <w:rsid w:val="00282D2D"/>
    <w:rsid w:val="0028590B"/>
    <w:rsid w:val="00287B73"/>
    <w:rsid w:val="00292D2C"/>
    <w:rsid w:val="00294264"/>
    <w:rsid w:val="002A224D"/>
    <w:rsid w:val="002A684D"/>
    <w:rsid w:val="002A709F"/>
    <w:rsid w:val="002B2C5D"/>
    <w:rsid w:val="002B605F"/>
    <w:rsid w:val="002C3B1F"/>
    <w:rsid w:val="002D0DFD"/>
    <w:rsid w:val="002D18B2"/>
    <w:rsid w:val="002E53CD"/>
    <w:rsid w:val="002E58CA"/>
    <w:rsid w:val="002E6773"/>
    <w:rsid w:val="002F0AB7"/>
    <w:rsid w:val="002F19CA"/>
    <w:rsid w:val="002F2EB6"/>
    <w:rsid w:val="002F54B2"/>
    <w:rsid w:val="003076F7"/>
    <w:rsid w:val="003163FA"/>
    <w:rsid w:val="00335468"/>
    <w:rsid w:val="00342D2E"/>
    <w:rsid w:val="003433E5"/>
    <w:rsid w:val="003539D7"/>
    <w:rsid w:val="00354183"/>
    <w:rsid w:val="003640D0"/>
    <w:rsid w:val="00364975"/>
    <w:rsid w:val="003665C8"/>
    <w:rsid w:val="00371C33"/>
    <w:rsid w:val="00375572"/>
    <w:rsid w:val="00384369"/>
    <w:rsid w:val="00391DD8"/>
    <w:rsid w:val="0039539C"/>
    <w:rsid w:val="003A7D59"/>
    <w:rsid w:val="003B1EB2"/>
    <w:rsid w:val="003B5F51"/>
    <w:rsid w:val="003C50E6"/>
    <w:rsid w:val="003C547E"/>
    <w:rsid w:val="003D2563"/>
    <w:rsid w:val="003D276F"/>
    <w:rsid w:val="003D583C"/>
    <w:rsid w:val="003E6B23"/>
    <w:rsid w:val="003F3A4F"/>
    <w:rsid w:val="004027DE"/>
    <w:rsid w:val="00410E1B"/>
    <w:rsid w:val="00411A84"/>
    <w:rsid w:val="00413689"/>
    <w:rsid w:val="00431618"/>
    <w:rsid w:val="004333F4"/>
    <w:rsid w:val="00452753"/>
    <w:rsid w:val="004636FA"/>
    <w:rsid w:val="00471131"/>
    <w:rsid w:val="00477A6B"/>
    <w:rsid w:val="00481C34"/>
    <w:rsid w:val="0048226F"/>
    <w:rsid w:val="004843AC"/>
    <w:rsid w:val="00490B7D"/>
    <w:rsid w:val="004D6852"/>
    <w:rsid w:val="004D7184"/>
    <w:rsid w:val="004E5C28"/>
    <w:rsid w:val="0050509A"/>
    <w:rsid w:val="0050628A"/>
    <w:rsid w:val="0051450C"/>
    <w:rsid w:val="005158D6"/>
    <w:rsid w:val="00525B08"/>
    <w:rsid w:val="00526239"/>
    <w:rsid w:val="005269FB"/>
    <w:rsid w:val="00537BB4"/>
    <w:rsid w:val="00542803"/>
    <w:rsid w:val="005500AB"/>
    <w:rsid w:val="00554E5C"/>
    <w:rsid w:val="0055629F"/>
    <w:rsid w:val="005578EC"/>
    <w:rsid w:val="005660A1"/>
    <w:rsid w:val="00570B8B"/>
    <w:rsid w:val="005A0665"/>
    <w:rsid w:val="005A3CC7"/>
    <w:rsid w:val="005B448B"/>
    <w:rsid w:val="005D0DDA"/>
    <w:rsid w:val="005D5D7A"/>
    <w:rsid w:val="005E28D5"/>
    <w:rsid w:val="005E3CE4"/>
    <w:rsid w:val="005F10E5"/>
    <w:rsid w:val="005F1A66"/>
    <w:rsid w:val="005F2392"/>
    <w:rsid w:val="005F2CA8"/>
    <w:rsid w:val="00604A71"/>
    <w:rsid w:val="00605BE7"/>
    <w:rsid w:val="006067D4"/>
    <w:rsid w:val="006130D9"/>
    <w:rsid w:val="00633561"/>
    <w:rsid w:val="0064538E"/>
    <w:rsid w:val="006508D7"/>
    <w:rsid w:val="00652F5B"/>
    <w:rsid w:val="00656558"/>
    <w:rsid w:val="00661512"/>
    <w:rsid w:val="00663E75"/>
    <w:rsid w:val="00667290"/>
    <w:rsid w:val="00670AFC"/>
    <w:rsid w:val="0067478E"/>
    <w:rsid w:val="006813A0"/>
    <w:rsid w:val="00681712"/>
    <w:rsid w:val="0068418D"/>
    <w:rsid w:val="006844B7"/>
    <w:rsid w:val="006973CF"/>
    <w:rsid w:val="006B2577"/>
    <w:rsid w:val="006B44D9"/>
    <w:rsid w:val="006C7056"/>
    <w:rsid w:val="006E5DD7"/>
    <w:rsid w:val="006F5464"/>
    <w:rsid w:val="00726DD2"/>
    <w:rsid w:val="00730A88"/>
    <w:rsid w:val="00730C66"/>
    <w:rsid w:val="00730E5C"/>
    <w:rsid w:val="007411FA"/>
    <w:rsid w:val="00750385"/>
    <w:rsid w:val="007513CB"/>
    <w:rsid w:val="00755769"/>
    <w:rsid w:val="007628BF"/>
    <w:rsid w:val="00762BDA"/>
    <w:rsid w:val="007748B3"/>
    <w:rsid w:val="0078362E"/>
    <w:rsid w:val="007871FC"/>
    <w:rsid w:val="007A0F72"/>
    <w:rsid w:val="007A62DD"/>
    <w:rsid w:val="007A77D9"/>
    <w:rsid w:val="007B0F94"/>
    <w:rsid w:val="007D27DE"/>
    <w:rsid w:val="007D585D"/>
    <w:rsid w:val="007E2BC9"/>
    <w:rsid w:val="00803780"/>
    <w:rsid w:val="00807445"/>
    <w:rsid w:val="00810252"/>
    <w:rsid w:val="00814835"/>
    <w:rsid w:val="00815CAB"/>
    <w:rsid w:val="00831E15"/>
    <w:rsid w:val="008449D9"/>
    <w:rsid w:val="0085474C"/>
    <w:rsid w:val="00854980"/>
    <w:rsid w:val="00861D6C"/>
    <w:rsid w:val="008627E6"/>
    <w:rsid w:val="0086516A"/>
    <w:rsid w:val="0088664F"/>
    <w:rsid w:val="008878F8"/>
    <w:rsid w:val="008912C5"/>
    <w:rsid w:val="00895EB3"/>
    <w:rsid w:val="008A2D02"/>
    <w:rsid w:val="008B3CC8"/>
    <w:rsid w:val="008B40DC"/>
    <w:rsid w:val="008B4794"/>
    <w:rsid w:val="008B7140"/>
    <w:rsid w:val="008B7CD7"/>
    <w:rsid w:val="008D3AE5"/>
    <w:rsid w:val="008E21D2"/>
    <w:rsid w:val="008E7774"/>
    <w:rsid w:val="008F4CCD"/>
    <w:rsid w:val="00900D4E"/>
    <w:rsid w:val="0090630A"/>
    <w:rsid w:val="0092415E"/>
    <w:rsid w:val="0093239C"/>
    <w:rsid w:val="00941CF9"/>
    <w:rsid w:val="009476B8"/>
    <w:rsid w:val="0095249B"/>
    <w:rsid w:val="00955BE7"/>
    <w:rsid w:val="009623B3"/>
    <w:rsid w:val="00965823"/>
    <w:rsid w:val="00965DCB"/>
    <w:rsid w:val="009709C9"/>
    <w:rsid w:val="00990AE4"/>
    <w:rsid w:val="00991889"/>
    <w:rsid w:val="00991A69"/>
    <w:rsid w:val="00991E93"/>
    <w:rsid w:val="00995233"/>
    <w:rsid w:val="009975F7"/>
    <w:rsid w:val="009A4029"/>
    <w:rsid w:val="009B4330"/>
    <w:rsid w:val="009B5967"/>
    <w:rsid w:val="009B5E62"/>
    <w:rsid w:val="009B7000"/>
    <w:rsid w:val="009D17F2"/>
    <w:rsid w:val="009E11FE"/>
    <w:rsid w:val="009E4889"/>
    <w:rsid w:val="009E6FA9"/>
    <w:rsid w:val="009F199C"/>
    <w:rsid w:val="009F6E7B"/>
    <w:rsid w:val="00A04A30"/>
    <w:rsid w:val="00A10A74"/>
    <w:rsid w:val="00A11825"/>
    <w:rsid w:val="00A358CD"/>
    <w:rsid w:val="00A47A3A"/>
    <w:rsid w:val="00A52045"/>
    <w:rsid w:val="00A66222"/>
    <w:rsid w:val="00A8673E"/>
    <w:rsid w:val="00A8722D"/>
    <w:rsid w:val="00A87DF4"/>
    <w:rsid w:val="00A95C63"/>
    <w:rsid w:val="00AC090F"/>
    <w:rsid w:val="00AC1388"/>
    <w:rsid w:val="00AC34D4"/>
    <w:rsid w:val="00AC4BCC"/>
    <w:rsid w:val="00AC58D3"/>
    <w:rsid w:val="00AD1704"/>
    <w:rsid w:val="00AD416E"/>
    <w:rsid w:val="00AD69E3"/>
    <w:rsid w:val="00AE0FC2"/>
    <w:rsid w:val="00AE3097"/>
    <w:rsid w:val="00AE7B49"/>
    <w:rsid w:val="00AF127B"/>
    <w:rsid w:val="00AF656B"/>
    <w:rsid w:val="00B04062"/>
    <w:rsid w:val="00B045B0"/>
    <w:rsid w:val="00B545B3"/>
    <w:rsid w:val="00B76B7D"/>
    <w:rsid w:val="00B822F6"/>
    <w:rsid w:val="00B929A6"/>
    <w:rsid w:val="00BA53F4"/>
    <w:rsid w:val="00BB3864"/>
    <w:rsid w:val="00BC3574"/>
    <w:rsid w:val="00BC4B81"/>
    <w:rsid w:val="00BC555E"/>
    <w:rsid w:val="00BC66B8"/>
    <w:rsid w:val="00BD0940"/>
    <w:rsid w:val="00BD1E0B"/>
    <w:rsid w:val="00BD530D"/>
    <w:rsid w:val="00BE1CFC"/>
    <w:rsid w:val="00BE3045"/>
    <w:rsid w:val="00BE4E4D"/>
    <w:rsid w:val="00BF7744"/>
    <w:rsid w:val="00C02FE9"/>
    <w:rsid w:val="00C03BB9"/>
    <w:rsid w:val="00C20F37"/>
    <w:rsid w:val="00C21F89"/>
    <w:rsid w:val="00C24381"/>
    <w:rsid w:val="00C350E9"/>
    <w:rsid w:val="00C4236D"/>
    <w:rsid w:val="00C45C0D"/>
    <w:rsid w:val="00C46898"/>
    <w:rsid w:val="00C513BD"/>
    <w:rsid w:val="00C5457B"/>
    <w:rsid w:val="00C55A71"/>
    <w:rsid w:val="00C64AA8"/>
    <w:rsid w:val="00C71EC1"/>
    <w:rsid w:val="00C77644"/>
    <w:rsid w:val="00C866FC"/>
    <w:rsid w:val="00C91778"/>
    <w:rsid w:val="00C93483"/>
    <w:rsid w:val="00CA7C40"/>
    <w:rsid w:val="00CB2BF8"/>
    <w:rsid w:val="00CB2C02"/>
    <w:rsid w:val="00CB4A28"/>
    <w:rsid w:val="00CC465B"/>
    <w:rsid w:val="00CD1062"/>
    <w:rsid w:val="00CD2482"/>
    <w:rsid w:val="00CD2B31"/>
    <w:rsid w:val="00CD3A59"/>
    <w:rsid w:val="00CD5701"/>
    <w:rsid w:val="00CF10AE"/>
    <w:rsid w:val="00D02F16"/>
    <w:rsid w:val="00D0403B"/>
    <w:rsid w:val="00D05BCE"/>
    <w:rsid w:val="00D148BE"/>
    <w:rsid w:val="00D22B6E"/>
    <w:rsid w:val="00D239C9"/>
    <w:rsid w:val="00D3631A"/>
    <w:rsid w:val="00D45424"/>
    <w:rsid w:val="00D45936"/>
    <w:rsid w:val="00D508D7"/>
    <w:rsid w:val="00D51F2D"/>
    <w:rsid w:val="00D52FC8"/>
    <w:rsid w:val="00D5668B"/>
    <w:rsid w:val="00D57908"/>
    <w:rsid w:val="00D61FF5"/>
    <w:rsid w:val="00D62D01"/>
    <w:rsid w:val="00D63ABC"/>
    <w:rsid w:val="00D771E7"/>
    <w:rsid w:val="00D77E1C"/>
    <w:rsid w:val="00D81DCD"/>
    <w:rsid w:val="00D90A28"/>
    <w:rsid w:val="00DC073C"/>
    <w:rsid w:val="00DC19B1"/>
    <w:rsid w:val="00DC6D2D"/>
    <w:rsid w:val="00DC7BB9"/>
    <w:rsid w:val="00DD3494"/>
    <w:rsid w:val="00DE0846"/>
    <w:rsid w:val="00DE152F"/>
    <w:rsid w:val="00DE27DD"/>
    <w:rsid w:val="00DF67B0"/>
    <w:rsid w:val="00E03208"/>
    <w:rsid w:val="00E162AA"/>
    <w:rsid w:val="00E17E48"/>
    <w:rsid w:val="00E226C4"/>
    <w:rsid w:val="00E22719"/>
    <w:rsid w:val="00E34C53"/>
    <w:rsid w:val="00E402D2"/>
    <w:rsid w:val="00E40560"/>
    <w:rsid w:val="00E44F5C"/>
    <w:rsid w:val="00E528CE"/>
    <w:rsid w:val="00E67D3F"/>
    <w:rsid w:val="00E72384"/>
    <w:rsid w:val="00E72E83"/>
    <w:rsid w:val="00E73E82"/>
    <w:rsid w:val="00E85247"/>
    <w:rsid w:val="00E9427F"/>
    <w:rsid w:val="00E95278"/>
    <w:rsid w:val="00EA0A6B"/>
    <w:rsid w:val="00EB5298"/>
    <w:rsid w:val="00EB6EF8"/>
    <w:rsid w:val="00EB73EA"/>
    <w:rsid w:val="00EB7BBB"/>
    <w:rsid w:val="00EC7FA8"/>
    <w:rsid w:val="00ED3362"/>
    <w:rsid w:val="00ED7979"/>
    <w:rsid w:val="00F002FE"/>
    <w:rsid w:val="00F00B76"/>
    <w:rsid w:val="00F012A8"/>
    <w:rsid w:val="00F04F74"/>
    <w:rsid w:val="00F05864"/>
    <w:rsid w:val="00F059B2"/>
    <w:rsid w:val="00F07F4E"/>
    <w:rsid w:val="00F126A2"/>
    <w:rsid w:val="00F22324"/>
    <w:rsid w:val="00F24C8F"/>
    <w:rsid w:val="00F373CC"/>
    <w:rsid w:val="00F4260B"/>
    <w:rsid w:val="00F4489E"/>
    <w:rsid w:val="00F744C2"/>
    <w:rsid w:val="00F92762"/>
    <w:rsid w:val="00FB41E9"/>
    <w:rsid w:val="00FB7F6B"/>
    <w:rsid w:val="00FC1D90"/>
    <w:rsid w:val="00FC3558"/>
    <w:rsid w:val="00FC6FBF"/>
    <w:rsid w:val="00FD20F0"/>
    <w:rsid w:val="00FD2581"/>
    <w:rsid w:val="00FE6EE1"/>
    <w:rsid w:val="00FE76B5"/>
    <w:rsid w:val="00FF3480"/>
    <w:rsid w:val="00FF3D81"/>
    <w:rsid w:val="00FF4004"/>
    <w:rsid w:val="018058AC"/>
    <w:rsid w:val="02511533"/>
    <w:rsid w:val="036A59B4"/>
    <w:rsid w:val="04747692"/>
    <w:rsid w:val="048900BC"/>
    <w:rsid w:val="04B0742A"/>
    <w:rsid w:val="04FE482A"/>
    <w:rsid w:val="051E1A7F"/>
    <w:rsid w:val="0695701D"/>
    <w:rsid w:val="06E13C38"/>
    <w:rsid w:val="07972522"/>
    <w:rsid w:val="07A747BB"/>
    <w:rsid w:val="08AE227C"/>
    <w:rsid w:val="08AF7EBF"/>
    <w:rsid w:val="094D4A50"/>
    <w:rsid w:val="0955279E"/>
    <w:rsid w:val="0967337A"/>
    <w:rsid w:val="09F52C92"/>
    <w:rsid w:val="0B2F2596"/>
    <w:rsid w:val="0B7B0B82"/>
    <w:rsid w:val="0BB36522"/>
    <w:rsid w:val="0C6B7F58"/>
    <w:rsid w:val="0D2739AD"/>
    <w:rsid w:val="0D367718"/>
    <w:rsid w:val="0DA06FE8"/>
    <w:rsid w:val="10936D5E"/>
    <w:rsid w:val="12786370"/>
    <w:rsid w:val="12DF05E8"/>
    <w:rsid w:val="12F37819"/>
    <w:rsid w:val="134A1201"/>
    <w:rsid w:val="14DF2638"/>
    <w:rsid w:val="174E5894"/>
    <w:rsid w:val="182A68D0"/>
    <w:rsid w:val="185172C7"/>
    <w:rsid w:val="1A0916E9"/>
    <w:rsid w:val="1B3A03A5"/>
    <w:rsid w:val="1BD431FD"/>
    <w:rsid w:val="1C1F3F30"/>
    <w:rsid w:val="1D4A1687"/>
    <w:rsid w:val="1D9B089D"/>
    <w:rsid w:val="1F31179F"/>
    <w:rsid w:val="1F396491"/>
    <w:rsid w:val="1FDD7D21"/>
    <w:rsid w:val="208D667D"/>
    <w:rsid w:val="223B2B3D"/>
    <w:rsid w:val="228E5016"/>
    <w:rsid w:val="23666506"/>
    <w:rsid w:val="23907117"/>
    <w:rsid w:val="24725315"/>
    <w:rsid w:val="25816279"/>
    <w:rsid w:val="25D14E8C"/>
    <w:rsid w:val="26C45F6C"/>
    <w:rsid w:val="28BC6518"/>
    <w:rsid w:val="29B179DD"/>
    <w:rsid w:val="2A377AEF"/>
    <w:rsid w:val="2A3A1CA3"/>
    <w:rsid w:val="2D3B3069"/>
    <w:rsid w:val="2D9679A1"/>
    <w:rsid w:val="2E0F054B"/>
    <w:rsid w:val="2E3E0E39"/>
    <w:rsid w:val="2EE67ECF"/>
    <w:rsid w:val="2F2428DF"/>
    <w:rsid w:val="2F624B64"/>
    <w:rsid w:val="316E2B5C"/>
    <w:rsid w:val="31EB3588"/>
    <w:rsid w:val="320D4447"/>
    <w:rsid w:val="324D6DB6"/>
    <w:rsid w:val="330E0CEB"/>
    <w:rsid w:val="34A22FFF"/>
    <w:rsid w:val="35760B9C"/>
    <w:rsid w:val="380A70C0"/>
    <w:rsid w:val="39024F32"/>
    <w:rsid w:val="39061390"/>
    <w:rsid w:val="396C15B2"/>
    <w:rsid w:val="3B226620"/>
    <w:rsid w:val="3D996C83"/>
    <w:rsid w:val="3E6F3DE0"/>
    <w:rsid w:val="3EC95457"/>
    <w:rsid w:val="3F9500F8"/>
    <w:rsid w:val="3FA87275"/>
    <w:rsid w:val="40371B61"/>
    <w:rsid w:val="40906D59"/>
    <w:rsid w:val="452B7AFA"/>
    <w:rsid w:val="457607BB"/>
    <w:rsid w:val="489B7173"/>
    <w:rsid w:val="49583B5E"/>
    <w:rsid w:val="499718D4"/>
    <w:rsid w:val="4AC9433B"/>
    <w:rsid w:val="4B1F7D0F"/>
    <w:rsid w:val="4D4D7F17"/>
    <w:rsid w:val="4D8414B8"/>
    <w:rsid w:val="4DE01C93"/>
    <w:rsid w:val="4FFB2DDB"/>
    <w:rsid w:val="50190F0C"/>
    <w:rsid w:val="517C69F4"/>
    <w:rsid w:val="51B62243"/>
    <w:rsid w:val="53863DF6"/>
    <w:rsid w:val="53A62B9D"/>
    <w:rsid w:val="54896364"/>
    <w:rsid w:val="56FD1306"/>
    <w:rsid w:val="5730284D"/>
    <w:rsid w:val="574B21DE"/>
    <w:rsid w:val="57C51AB2"/>
    <w:rsid w:val="5858509A"/>
    <w:rsid w:val="593C7B70"/>
    <w:rsid w:val="59C4770C"/>
    <w:rsid w:val="5A166108"/>
    <w:rsid w:val="5A3217E4"/>
    <w:rsid w:val="5CC32D3B"/>
    <w:rsid w:val="5DD6269E"/>
    <w:rsid w:val="5EAF402C"/>
    <w:rsid w:val="6089615F"/>
    <w:rsid w:val="62EF64B1"/>
    <w:rsid w:val="6470717E"/>
    <w:rsid w:val="66C45F6B"/>
    <w:rsid w:val="672532F0"/>
    <w:rsid w:val="68B47548"/>
    <w:rsid w:val="69C764C8"/>
    <w:rsid w:val="6ADF5927"/>
    <w:rsid w:val="6DEC782B"/>
    <w:rsid w:val="6DF40850"/>
    <w:rsid w:val="6DFA3A27"/>
    <w:rsid w:val="6E811172"/>
    <w:rsid w:val="6EF261E1"/>
    <w:rsid w:val="70481740"/>
    <w:rsid w:val="70661D58"/>
    <w:rsid w:val="70A743E2"/>
    <w:rsid w:val="70AD4414"/>
    <w:rsid w:val="70AE2668"/>
    <w:rsid w:val="719D3678"/>
    <w:rsid w:val="73845B80"/>
    <w:rsid w:val="73A04984"/>
    <w:rsid w:val="747B73BF"/>
    <w:rsid w:val="77EB0E72"/>
    <w:rsid w:val="783A301A"/>
    <w:rsid w:val="78C11549"/>
    <w:rsid w:val="79612056"/>
    <w:rsid w:val="798A31D1"/>
    <w:rsid w:val="7A0109FE"/>
    <w:rsid w:val="7B5265A6"/>
    <w:rsid w:val="7CF06932"/>
    <w:rsid w:val="7D6A6B4B"/>
    <w:rsid w:val="7E826223"/>
    <w:rsid w:val="7E8B4A81"/>
    <w:rsid w:val="7F2C0D2F"/>
    <w:rsid w:val="7F5A23A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jc w:val="right"/>
      <w:outlineLvl w:val="0"/>
    </w:pPr>
    <w:rPr>
      <w:rFonts w:ascii="Arial" w:hAnsi="Arial" w:cs="Arial"/>
      <w:b/>
      <w:bCs/>
      <w:sz w:val="18"/>
      <w:szCs w:val="28"/>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3">
    <w:name w:val="annotation text"/>
    <w:basedOn w:val="1"/>
    <w:link w:val="12"/>
    <w:unhideWhenUsed/>
    <w:qFormat/>
    <w:uiPriority w:val="99"/>
    <w:pPr>
      <w:jc w:val="left"/>
    </w:pPr>
  </w:style>
  <w:style w:type="paragraph" w:styleId="4">
    <w:name w:val="Body Text Indent 2"/>
    <w:basedOn w:val="1"/>
    <w:link w:val="13"/>
    <w:qFormat/>
    <w:uiPriority w:val="0"/>
    <w:pPr>
      <w:spacing w:after="120" w:line="480" w:lineRule="auto"/>
      <w:ind w:left="420" w:leftChars="200"/>
    </w:p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6"/>
    <w:unhideWhenUsed/>
    <w:qFormat/>
    <w:uiPriority w:val="99"/>
    <w:pPr>
      <w:spacing w:after="120"/>
      <w:ind w:left="420" w:leftChars="200"/>
    </w:pPr>
    <w:rPr>
      <w:sz w:val="16"/>
      <w:szCs w:val="16"/>
    </w:rPr>
  </w:style>
  <w:style w:type="paragraph" w:styleId="8">
    <w:name w:val="annotation subject"/>
    <w:basedOn w:val="3"/>
    <w:next w:val="3"/>
    <w:link w:val="17"/>
    <w:unhideWhenUsed/>
    <w:qFormat/>
    <w:uiPriority w:val="99"/>
    <w:rPr>
      <w:b/>
      <w:bCs/>
    </w:rPr>
  </w:style>
  <w:style w:type="character" w:styleId="11">
    <w:name w:val="annotation reference"/>
    <w:unhideWhenUsed/>
    <w:qFormat/>
    <w:uiPriority w:val="99"/>
    <w:rPr>
      <w:sz w:val="21"/>
      <w:szCs w:val="21"/>
    </w:rPr>
  </w:style>
  <w:style w:type="character" w:customStyle="1" w:styleId="12">
    <w:name w:val="批注文字 字符"/>
    <w:link w:val="3"/>
    <w:qFormat/>
    <w:uiPriority w:val="99"/>
    <w:rPr>
      <w:kern w:val="2"/>
      <w:sz w:val="21"/>
      <w:szCs w:val="22"/>
    </w:rPr>
  </w:style>
  <w:style w:type="character" w:customStyle="1" w:styleId="13">
    <w:name w:val="正文文本缩进 2 字符"/>
    <w:link w:val="4"/>
    <w:qFormat/>
    <w:uiPriority w:val="0"/>
  </w:style>
  <w:style w:type="character" w:customStyle="1" w:styleId="14">
    <w:name w:val="页脚 字符"/>
    <w:link w:val="5"/>
    <w:qFormat/>
    <w:uiPriority w:val="99"/>
    <w:rPr>
      <w:sz w:val="18"/>
      <w:szCs w:val="18"/>
    </w:rPr>
  </w:style>
  <w:style w:type="character" w:customStyle="1" w:styleId="15">
    <w:name w:val="页眉 字符"/>
    <w:link w:val="6"/>
    <w:qFormat/>
    <w:uiPriority w:val="99"/>
    <w:rPr>
      <w:sz w:val="18"/>
      <w:szCs w:val="18"/>
    </w:rPr>
  </w:style>
  <w:style w:type="character" w:customStyle="1" w:styleId="16">
    <w:name w:val="正文文本缩进 3 字符"/>
    <w:link w:val="7"/>
    <w:semiHidden/>
    <w:qFormat/>
    <w:uiPriority w:val="99"/>
    <w:rPr>
      <w:sz w:val="16"/>
      <w:szCs w:val="16"/>
    </w:rPr>
  </w:style>
  <w:style w:type="character" w:customStyle="1" w:styleId="17">
    <w:name w:val="批注主题 字符"/>
    <w:link w:val="8"/>
    <w:semiHidden/>
    <w:qFormat/>
    <w:uiPriority w:val="99"/>
    <w:rPr>
      <w:b/>
      <w:bCs/>
      <w:kern w:val="2"/>
      <w:sz w:val="21"/>
      <w:szCs w:val="22"/>
    </w:rPr>
  </w:style>
  <w:style w:type="character" w:customStyle="1" w:styleId="18">
    <w:name w:val="正文文本缩进 2 字符1"/>
    <w:basedOn w:val="10"/>
    <w:semiHidden/>
    <w:qFormat/>
    <w:uiPriority w:val="99"/>
  </w:style>
  <w:style w:type="paragraph" w:customStyle="1" w:styleId="19">
    <w:name w:val="_Style 18"/>
    <w:unhideWhenUsed/>
    <w:qFormat/>
    <w:uiPriority w:val="99"/>
    <w:rPr>
      <w:rFonts w:ascii="Times New Roman" w:hAnsi="Times New Roman" w:eastAsia="宋体" w:cs="Times New Roman"/>
      <w:kern w:val="2"/>
      <w:sz w:val="21"/>
      <w:szCs w:val="22"/>
      <w:lang w:val="en-US" w:eastAsia="zh-CN" w:bidi="ar-SA"/>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2568</Words>
  <Characters>2615</Characters>
  <Lines>68</Lines>
  <Paragraphs>19</Paragraphs>
  <TotalTime>707</TotalTime>
  <ScaleCrop>false</ScaleCrop>
  <LinksUpToDate>false</LinksUpToDate>
  <CharactersWithSpaces>2619</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2021-10-20T07:45:00Z</dcterms:created>
  <dc:creator>RZH</dc:creator>
  <cp:lastModifiedBy>RZH</cp:lastModifiedBy>
  <dcterms:modified xsi:type="dcterms:W3CDTF">2024-05-14T09:51:42Z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50F425BBD59C4FE6A4525ECCDD39CEB2_13</vt:lpwstr>
  </property>
</Properties>
</file>